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EB401" w14:textId="649C991B" w:rsidR="00677140" w:rsidRPr="00B1614B" w:rsidRDefault="00677140" w:rsidP="00B1614B">
      <w:pPr>
        <w:jc w:val="center"/>
        <w:rPr>
          <w:b/>
        </w:rPr>
      </w:pPr>
      <w:r w:rsidRPr="00B1614B">
        <w:rPr>
          <w:b/>
        </w:rPr>
        <w:t xml:space="preserve">METABOLIC CHARACTERIZATION OF NEURODEVELOPMENTAL DISORDERS WITH </w:t>
      </w:r>
      <w:r w:rsidR="00454DB8">
        <w:rPr>
          <w:b/>
        </w:rPr>
        <w:t xml:space="preserve">GLUTAMATERIGC </w:t>
      </w:r>
      <w:r w:rsidRPr="00B1614B">
        <w:rPr>
          <w:b/>
        </w:rPr>
        <w:t>NEUROTRANSMISSION AFFECTATIONS.</w:t>
      </w:r>
    </w:p>
    <w:p w14:paraId="7D92FC1F" w14:textId="31C725A9" w:rsidR="00677140" w:rsidRPr="00677140" w:rsidRDefault="00677140" w:rsidP="00C37384"/>
    <w:p w14:paraId="0ADF2E05" w14:textId="77777777" w:rsidR="00677140" w:rsidRPr="00677140" w:rsidRDefault="00677140" w:rsidP="00C37384">
      <w:pPr>
        <w:pStyle w:val="Ttulo1"/>
      </w:pPr>
      <w:r w:rsidRPr="00677140">
        <w:lastRenderedPageBreak/>
        <w:t>INTRODUCTION</w:t>
      </w:r>
    </w:p>
    <w:p w14:paraId="07202DE1" w14:textId="61163B69" w:rsidR="007778E5" w:rsidRPr="00312DDE" w:rsidRDefault="007778E5" w:rsidP="007778E5">
      <w:pPr>
        <w:rPr>
          <w:rFonts w:ascii="Times New Roman" w:hAnsi="Times New Roman" w:cs="Times New Roman"/>
          <w:sz w:val="24"/>
          <w:szCs w:val="24"/>
        </w:rPr>
      </w:pPr>
      <w:r w:rsidRPr="00312DDE">
        <w:t xml:space="preserve">Neurodevelopmental disorders (NDDs) are a group of pathologies </w:t>
      </w:r>
      <w:r w:rsidR="000F6886">
        <w:t xml:space="preserve">that affect normal brain development, including a plethora of diseases with different clinical presentations, ranging from </w:t>
      </w:r>
      <w:r w:rsidRPr="00312DDE">
        <w:t>attention deficit</w:t>
      </w:r>
      <w:r w:rsidR="000F6886">
        <w:t xml:space="preserve"> or</w:t>
      </w:r>
      <w:r w:rsidRPr="00312DDE">
        <w:t xml:space="preserve"> autism spectrum disorder</w:t>
      </w:r>
      <w:r w:rsidR="000F6886">
        <w:t>s</w:t>
      </w:r>
      <w:r w:rsidRPr="00312DDE">
        <w:t xml:space="preserve"> (ASD</w:t>
      </w:r>
      <w:r w:rsidR="000F6886">
        <w:t xml:space="preserve">s) to other monogenic diseases as Rett or Fragile X </w:t>
      </w:r>
      <w:r w:rsidR="000F6886">
        <w:t>syndrome</w:t>
      </w:r>
      <w:r w:rsidR="000F6886">
        <w:t>s</w:t>
      </w:r>
      <w:r w:rsidR="000F6886">
        <w:t xml:space="preserve"> </w:t>
      </w:r>
      <w:r w:rsidR="000F6886">
        <w:t>(</w:t>
      </w:r>
      <w:r w:rsidR="000F6886" w:rsidRPr="000F6886">
        <w:rPr>
          <w:highlight w:val="yellow"/>
        </w:rPr>
        <w:t>REF</w:t>
      </w:r>
      <w:r w:rsidR="000F6886">
        <w:t xml:space="preserve">). </w:t>
      </w:r>
    </w:p>
    <w:p w14:paraId="1EBA989D" w14:textId="5BFE74C8" w:rsidR="003F30FE" w:rsidRPr="00471CB6" w:rsidRDefault="00471CB6" w:rsidP="003F30FE">
      <w:r>
        <w:t xml:space="preserve">The pathophysiological landscape </w:t>
      </w:r>
      <w:r w:rsidR="00BB6365">
        <w:t xml:space="preserve">and genetic causes </w:t>
      </w:r>
      <w:r>
        <w:t xml:space="preserve">of neurodevelopmental diseases </w:t>
      </w:r>
      <w:r w:rsidR="00BB6365">
        <w:t>are diverse.</w:t>
      </w:r>
      <w:r w:rsidR="003F30FE" w:rsidRPr="003F30FE">
        <w:t xml:space="preserve"> </w:t>
      </w:r>
      <w:r w:rsidR="003F30FE" w:rsidRPr="00312DDE">
        <w:t xml:space="preserve">Interestingly, many of the genes </w:t>
      </w:r>
      <w:r w:rsidR="003F30FE">
        <w:t>responsible for</w:t>
      </w:r>
      <w:r w:rsidR="003F30FE" w:rsidRPr="00312DDE">
        <w:t xml:space="preserve"> NDDs are involved in pathways related to protein synthesis, transcriptional regulation, and synaptic signaling (</w:t>
      </w:r>
      <w:r w:rsidR="003F30FE">
        <w:t>r</w:t>
      </w:r>
      <w:r w:rsidR="003F30FE" w:rsidRPr="00312DDE">
        <w:t xml:space="preserve">eviewed in </w:t>
      </w:r>
      <w:r w:rsidR="003F30FE" w:rsidRPr="000F6886">
        <w:rPr>
          <w:highlight w:val="yellow"/>
        </w:rPr>
        <w:t>Mullins et al. 2016</w:t>
      </w:r>
      <w:r w:rsidR="003F30FE" w:rsidRPr="00312DDE">
        <w:t>). Because of this, there has been great interest in the biomolecules involved in these pathways as potential biomarkers or therapeutic targets for different NDDs. For example, several studies have found the excitatory neurotransmitter glutamate to be increased in the blood a</w:t>
      </w:r>
      <w:r w:rsidR="00C946B2">
        <w:t xml:space="preserve">nd brain tissue of ASD patients, leading to the hypothesis that some types of </w:t>
      </w:r>
      <w:r w:rsidR="003F30FE" w:rsidRPr="00312DDE">
        <w:t>ASD is caused by an increase in the excitation/inhibition (E/I) ratio due to either a lack of GABA-ergic neurons or a deficiency in their activity (Rubenstein and Merzenich, 2003; Nelson and Valakh, 2015; Robertson et al., 2016; Uzunova et al., 2016; Lopatina et al. 2019). Similarly, Rett syndrome (RTT) patients and animal models have shown higher levels of glutamate and a reduced expression of metabotropic glutamate receptors 5 and 7 (mGlu5, mGlu7)  (Gogliotti et al. 2016; Gogliotti et al. 2017)</w:t>
      </w:r>
      <w:r w:rsidR="00C946B2">
        <w:t>, together with a clear involvement of the GABAergic system</w:t>
      </w:r>
      <w:r w:rsidR="003F30FE" w:rsidRPr="00312DDE">
        <w:t>. </w:t>
      </w:r>
    </w:p>
    <w:p w14:paraId="0645D593" w14:textId="2DBADB7B" w:rsidR="00471CB6" w:rsidRDefault="00C946B2" w:rsidP="00C946B2">
      <w:r>
        <w:t xml:space="preserve">Besides </w:t>
      </w:r>
      <w:r w:rsidR="00454DB8">
        <w:t>defective</w:t>
      </w:r>
      <w:r w:rsidR="003F30FE">
        <w:t xml:space="preserve"> </w:t>
      </w:r>
      <w:r>
        <w:t xml:space="preserve">glutamatergic neurotransmission, </w:t>
      </w:r>
      <w:r w:rsidR="003F30FE">
        <w:t xml:space="preserve">other elements contribute to their evolution and clinical presentation, such as inflammation, neuronal development of metabolism.  </w:t>
      </w:r>
      <w:r>
        <w:t xml:space="preserve">Their study </w:t>
      </w:r>
      <w:r w:rsidR="00793DBA">
        <w:t xml:space="preserve">will advance in the development of new biomarkers for neurodevelopmental diseases along with therapeutic strategies that can address shared aspects of their pathophysiology. </w:t>
      </w:r>
    </w:p>
    <w:p w14:paraId="6C712D90" w14:textId="77777777" w:rsidR="00793DBA" w:rsidRDefault="00793DBA" w:rsidP="00793DBA">
      <w:r>
        <w:t xml:space="preserve">Omic </w:t>
      </w:r>
      <w:r w:rsidRPr="0042121A">
        <w:t xml:space="preserve">technologies are emerging as useful approaches to complex diseases, advancing in their description and identification of biomarkers. </w:t>
      </w:r>
      <w:r w:rsidR="007778E5" w:rsidRPr="0042121A">
        <w:t>Metabolomics is a relatively new area of research that can capture patient-specific variation such as response to treatment, exposure to environmental conditions, or disease progression, which makes it a promising avenue for personalized medicine. One of the main advantages of metabolomics is that it offers a more accurate picture of the phenotype. It allows researchers to study not only the information encoded in the genome of a patient, but also the effect that genomic, proteomic regulation have on its expression</w:t>
      </w:r>
      <w:r w:rsidR="007778E5" w:rsidRPr="00312DDE">
        <w:t xml:space="preserve">. For diseases like NDDs, </w:t>
      </w:r>
      <w:r>
        <w:t>the</w:t>
      </w:r>
      <w:r w:rsidR="007778E5" w:rsidRPr="00312DDE">
        <w:t xml:space="preserve"> metabolomic approach </w:t>
      </w:r>
      <w:r>
        <w:t>will</w:t>
      </w:r>
      <w:r w:rsidR="007778E5" w:rsidRPr="00312DDE">
        <w:t xml:space="preserve"> provide the missing link between their molecular profiles and their clinical presentation. </w:t>
      </w:r>
    </w:p>
    <w:p w14:paraId="05D44F58" w14:textId="5B5E0F65" w:rsidR="007778E5" w:rsidRPr="00312DDE" w:rsidRDefault="0042121A" w:rsidP="00793DBA">
      <w:pPr>
        <w:rPr>
          <w:rFonts w:ascii="Times New Roman" w:hAnsi="Times New Roman" w:cs="Times New Roman"/>
          <w:sz w:val="24"/>
          <w:szCs w:val="24"/>
        </w:rPr>
      </w:pPr>
      <w:r>
        <w:t>In this work we have studied the metabolic profile</w:t>
      </w:r>
      <w:r w:rsidR="007778E5" w:rsidRPr="00312DDE">
        <w:t xml:space="preserve"> of patients affected with different NDDs</w:t>
      </w:r>
      <w:r w:rsidR="00793DBA">
        <w:t xml:space="preserve"> in which glutamatergic neurotransmission had been proposed as a major event in the disease progression, comparing patients CSF samples with </w:t>
      </w:r>
      <w:r w:rsidR="007778E5" w:rsidRPr="00312DDE">
        <w:t xml:space="preserve">healthy controls. </w:t>
      </w:r>
      <w:r w:rsidR="00793DBA">
        <w:t xml:space="preserve">The joint study of different pathologies </w:t>
      </w:r>
      <w:r>
        <w:t>that display common</w:t>
      </w:r>
      <w:r w:rsidR="00793DBA">
        <w:t xml:space="preserve"> molecular features </w:t>
      </w:r>
      <w:r>
        <w:t xml:space="preserve">has helped on the identification of shared pathophysiological mechanisms, common to neurodevelopmental diseases. </w:t>
      </w:r>
    </w:p>
    <w:p w14:paraId="10BC1736" w14:textId="77777777" w:rsidR="00677140" w:rsidRPr="00677140" w:rsidRDefault="00677140" w:rsidP="00C37384">
      <w:pPr>
        <w:pStyle w:val="Ttulo1"/>
      </w:pPr>
      <w:r w:rsidRPr="00677140">
        <w:t>MATERIALS AND METHODS</w:t>
      </w:r>
    </w:p>
    <w:p w14:paraId="268F5D3B" w14:textId="77777777" w:rsidR="00DD34C6" w:rsidRPr="006D6A63" w:rsidRDefault="00DD34C6" w:rsidP="00DD34C6">
      <w:pPr>
        <w:rPr>
          <w:b/>
        </w:rPr>
      </w:pPr>
      <w:r w:rsidRPr="006D6A63">
        <w:rPr>
          <w:b/>
        </w:rPr>
        <w:t>PATIENTS AND SAMPLES</w:t>
      </w:r>
    </w:p>
    <w:p w14:paraId="64F86A29" w14:textId="77777777" w:rsidR="00DD34C6" w:rsidRPr="00174278" w:rsidRDefault="00DD34C6" w:rsidP="00DD34C6">
      <w:r>
        <w:t xml:space="preserve">Cerebrospinal fluid (CSF) was collected from a total of 25 patients and 5 </w:t>
      </w:r>
      <w:r w:rsidRPr="003D3D9F">
        <w:t>healthy controls</w:t>
      </w:r>
      <w:r>
        <w:t xml:space="preserve">. Patients presented mutations in the genes </w:t>
      </w:r>
      <w:r>
        <w:rPr>
          <w:i/>
        </w:rPr>
        <w:t>CDKL5</w:t>
      </w:r>
      <w:r>
        <w:t xml:space="preserve"> (n=2), </w:t>
      </w:r>
      <w:r>
        <w:rPr>
          <w:i/>
        </w:rPr>
        <w:t xml:space="preserve">GRIN </w:t>
      </w:r>
      <w:r>
        <w:t xml:space="preserve">(n=7), </w:t>
      </w:r>
      <w:r>
        <w:rPr>
          <w:i/>
        </w:rPr>
        <w:t xml:space="preserve">MECP2 </w:t>
      </w:r>
      <w:r>
        <w:t xml:space="preserve">(n=12), and </w:t>
      </w:r>
      <w:r>
        <w:rPr>
          <w:i/>
        </w:rPr>
        <w:t xml:space="preserve">STXBP1 </w:t>
      </w:r>
      <w:r>
        <w:t>(n=4). The median age at the time of collection was 6 years, ranging from infancy to 18 years. The majority of patients were female (n=19) due to the large proportion of Rett syndrome patients that were used in this study.</w:t>
      </w:r>
    </w:p>
    <w:tbl>
      <w:tblPr>
        <w:tblStyle w:val="Tablanormal2"/>
        <w:tblW w:w="0" w:type="auto"/>
        <w:jc w:val="center"/>
        <w:tblBorders>
          <w:top w:val="none" w:sz="0" w:space="0" w:color="auto"/>
          <w:bottom w:val="none" w:sz="0" w:space="0" w:color="auto"/>
        </w:tblBorders>
        <w:tblCellMar>
          <w:top w:w="28" w:type="dxa"/>
          <w:bottom w:w="28" w:type="dxa"/>
        </w:tblCellMar>
        <w:tblLook w:val="04A0" w:firstRow="1" w:lastRow="0" w:firstColumn="1" w:lastColumn="0" w:noHBand="0" w:noVBand="1"/>
      </w:tblPr>
      <w:tblGrid>
        <w:gridCol w:w="3402"/>
        <w:gridCol w:w="2260"/>
      </w:tblGrid>
      <w:tr w:rsidR="00DD34C6" w14:paraId="3928F360" w14:textId="77777777" w:rsidTr="00CF0C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auto"/>
            </w:tcBorders>
            <w:vAlign w:val="center"/>
          </w:tcPr>
          <w:p w14:paraId="290D9CE9" w14:textId="77777777" w:rsidR="00DD34C6" w:rsidRPr="006D6A63" w:rsidRDefault="00DD34C6" w:rsidP="00CF0CFD">
            <w:pPr>
              <w:rPr>
                <w:b w:val="0"/>
                <w:bCs w:val="0"/>
              </w:rPr>
            </w:pPr>
            <w:commentRangeStart w:id="0"/>
          </w:p>
        </w:tc>
        <w:tc>
          <w:tcPr>
            <w:tcW w:w="2260" w:type="dxa"/>
            <w:tcBorders>
              <w:bottom w:val="single" w:sz="4" w:space="0" w:color="auto"/>
            </w:tcBorders>
            <w:vAlign w:val="center"/>
          </w:tcPr>
          <w:p w14:paraId="0A494D59" w14:textId="77777777" w:rsidR="00DD34C6" w:rsidRPr="006D6A63" w:rsidRDefault="00DD34C6" w:rsidP="00CF0CFD">
            <w:pPr>
              <w:jc w:val="center"/>
              <w:cnfStyle w:val="100000000000" w:firstRow="1" w:lastRow="0" w:firstColumn="0" w:lastColumn="0" w:oddVBand="0" w:evenVBand="0" w:oddHBand="0" w:evenHBand="0" w:firstRowFirstColumn="0" w:firstRowLastColumn="0" w:lastRowFirstColumn="0" w:lastRowLastColumn="0"/>
              <w:rPr>
                <w:b w:val="0"/>
                <w:bCs w:val="0"/>
              </w:rPr>
            </w:pPr>
          </w:p>
        </w:tc>
      </w:tr>
      <w:tr w:rsidR="00DD34C6" w14:paraId="5B6077F2" w14:textId="77777777" w:rsidTr="00CF0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none" w:sz="0" w:space="0" w:color="auto"/>
            </w:tcBorders>
            <w:vAlign w:val="center"/>
          </w:tcPr>
          <w:p w14:paraId="730D6B82" w14:textId="77777777" w:rsidR="00DD34C6" w:rsidRPr="006D6A63" w:rsidRDefault="00DD34C6" w:rsidP="00CF0CFD">
            <w:pPr>
              <w:rPr>
                <w:b w:val="0"/>
                <w:bCs w:val="0"/>
              </w:rPr>
            </w:pPr>
            <w:r w:rsidRPr="006D6A63">
              <w:rPr>
                <w:b w:val="0"/>
                <w:bCs w:val="0"/>
              </w:rPr>
              <w:t>Age, years, median (range)</w:t>
            </w:r>
          </w:p>
        </w:tc>
        <w:tc>
          <w:tcPr>
            <w:tcW w:w="2260" w:type="dxa"/>
            <w:tcBorders>
              <w:top w:val="single" w:sz="4" w:space="0" w:color="auto"/>
              <w:bottom w:val="none" w:sz="0" w:space="0" w:color="auto"/>
            </w:tcBorders>
            <w:vAlign w:val="center"/>
          </w:tcPr>
          <w:p w14:paraId="64E25EEC" w14:textId="77777777" w:rsidR="00DD34C6" w:rsidRPr="006D6A63" w:rsidRDefault="00DD34C6" w:rsidP="00CF0CFD">
            <w:pPr>
              <w:jc w:val="center"/>
              <w:cnfStyle w:val="000000100000" w:firstRow="0" w:lastRow="0" w:firstColumn="0" w:lastColumn="0" w:oddVBand="0" w:evenVBand="0" w:oddHBand="1" w:evenHBand="0" w:firstRowFirstColumn="0" w:firstRowLastColumn="0" w:lastRowFirstColumn="0" w:lastRowLastColumn="0"/>
            </w:pPr>
            <w:r w:rsidRPr="006D6A63">
              <w:t>6 (0-18)</w:t>
            </w:r>
          </w:p>
        </w:tc>
      </w:tr>
      <w:tr w:rsidR="00DD34C6" w14:paraId="75412ED8" w14:textId="77777777" w:rsidTr="00CF0CFD">
        <w:trPr>
          <w:jc w:val="center"/>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1EE6748E" w14:textId="77777777" w:rsidR="00DD34C6" w:rsidRPr="006D6A63" w:rsidRDefault="00DD34C6" w:rsidP="00CF0CFD">
            <w:pPr>
              <w:rPr>
                <w:b w:val="0"/>
                <w:bCs w:val="0"/>
              </w:rPr>
            </w:pPr>
            <w:r w:rsidRPr="006D6A63">
              <w:rPr>
                <w:b w:val="0"/>
                <w:bCs w:val="0"/>
              </w:rPr>
              <w:t>Sex, female, n (%)</w:t>
            </w:r>
          </w:p>
        </w:tc>
        <w:tc>
          <w:tcPr>
            <w:tcW w:w="2260" w:type="dxa"/>
            <w:vAlign w:val="center"/>
          </w:tcPr>
          <w:p w14:paraId="0A1225CF" w14:textId="77777777" w:rsidR="00DD34C6" w:rsidRPr="006D6A63" w:rsidRDefault="00DD34C6" w:rsidP="00CF0CFD">
            <w:pPr>
              <w:jc w:val="center"/>
              <w:cnfStyle w:val="000000000000" w:firstRow="0" w:lastRow="0" w:firstColumn="0" w:lastColumn="0" w:oddVBand="0" w:evenVBand="0" w:oddHBand="0" w:evenHBand="0" w:firstRowFirstColumn="0" w:firstRowLastColumn="0" w:lastRowFirstColumn="0" w:lastRowLastColumn="0"/>
            </w:pPr>
            <w:r w:rsidRPr="006D6A63">
              <w:t>19 (76)</w:t>
            </w:r>
          </w:p>
        </w:tc>
      </w:tr>
      <w:tr w:rsidR="00DD34C6" w14:paraId="622DB1D7" w14:textId="77777777" w:rsidTr="00CF0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Borders>
              <w:top w:val="none" w:sz="0" w:space="0" w:color="auto"/>
              <w:bottom w:val="none" w:sz="0" w:space="0" w:color="auto"/>
            </w:tcBorders>
            <w:vAlign w:val="center"/>
          </w:tcPr>
          <w:p w14:paraId="60AEFA98" w14:textId="77777777" w:rsidR="00DD34C6" w:rsidRPr="006D6A63" w:rsidRDefault="00DD34C6" w:rsidP="00CF0CFD">
            <w:pPr>
              <w:rPr>
                <w:b w:val="0"/>
                <w:bCs w:val="0"/>
              </w:rPr>
            </w:pPr>
            <w:r w:rsidRPr="006D6A63">
              <w:rPr>
                <w:b w:val="0"/>
                <w:bCs w:val="0"/>
              </w:rPr>
              <w:t>Intellectual disability, n (%)</w:t>
            </w:r>
          </w:p>
        </w:tc>
        <w:tc>
          <w:tcPr>
            <w:tcW w:w="2260" w:type="dxa"/>
            <w:tcBorders>
              <w:top w:val="none" w:sz="0" w:space="0" w:color="auto"/>
              <w:bottom w:val="none" w:sz="0" w:space="0" w:color="auto"/>
            </w:tcBorders>
            <w:vAlign w:val="center"/>
          </w:tcPr>
          <w:p w14:paraId="33D0893D" w14:textId="77777777" w:rsidR="00DD34C6" w:rsidRPr="006D6A63" w:rsidRDefault="00DD34C6" w:rsidP="00CF0CFD">
            <w:pPr>
              <w:jc w:val="center"/>
              <w:cnfStyle w:val="000000100000" w:firstRow="0" w:lastRow="0" w:firstColumn="0" w:lastColumn="0" w:oddVBand="0" w:evenVBand="0" w:oddHBand="1" w:evenHBand="0" w:firstRowFirstColumn="0" w:firstRowLastColumn="0" w:lastRowFirstColumn="0" w:lastRowLastColumn="0"/>
            </w:pPr>
            <w:r w:rsidRPr="006D6A63">
              <w:t>19 (76)</w:t>
            </w:r>
          </w:p>
        </w:tc>
      </w:tr>
      <w:tr w:rsidR="00DD34C6" w14:paraId="47264C2B" w14:textId="77777777" w:rsidTr="00CF0CFD">
        <w:trPr>
          <w:jc w:val="center"/>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0E0C664A" w14:textId="77777777" w:rsidR="00DD34C6" w:rsidRPr="006D6A63" w:rsidRDefault="00DD34C6" w:rsidP="00CF0CFD">
            <w:pPr>
              <w:rPr>
                <w:b w:val="0"/>
                <w:bCs w:val="0"/>
              </w:rPr>
            </w:pPr>
            <w:r w:rsidRPr="006D6A63">
              <w:rPr>
                <w:b w:val="0"/>
                <w:bCs w:val="0"/>
              </w:rPr>
              <w:t>Encephalopathy, n (%)</w:t>
            </w:r>
          </w:p>
        </w:tc>
        <w:tc>
          <w:tcPr>
            <w:tcW w:w="2260" w:type="dxa"/>
            <w:vAlign w:val="center"/>
          </w:tcPr>
          <w:p w14:paraId="0CBCEEEA" w14:textId="77777777" w:rsidR="00DD34C6" w:rsidRPr="006D6A63" w:rsidRDefault="00DD34C6" w:rsidP="00CF0CFD">
            <w:pPr>
              <w:jc w:val="center"/>
              <w:cnfStyle w:val="000000000000" w:firstRow="0" w:lastRow="0" w:firstColumn="0" w:lastColumn="0" w:oddVBand="0" w:evenVBand="0" w:oddHBand="0" w:evenHBand="0" w:firstRowFirstColumn="0" w:firstRowLastColumn="0" w:lastRowFirstColumn="0" w:lastRowLastColumn="0"/>
            </w:pPr>
            <w:r w:rsidRPr="006D6A63">
              <w:t>17 (68)</w:t>
            </w:r>
          </w:p>
        </w:tc>
      </w:tr>
      <w:tr w:rsidR="00DD34C6" w14:paraId="262B2FE0" w14:textId="77777777" w:rsidTr="00CF0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Borders>
              <w:top w:val="none" w:sz="0" w:space="0" w:color="auto"/>
              <w:bottom w:val="none" w:sz="0" w:space="0" w:color="auto"/>
            </w:tcBorders>
            <w:vAlign w:val="center"/>
          </w:tcPr>
          <w:p w14:paraId="2344DA33" w14:textId="77777777" w:rsidR="00DD34C6" w:rsidRPr="006D6A63" w:rsidRDefault="00DD34C6" w:rsidP="00CF0CFD">
            <w:pPr>
              <w:rPr>
                <w:b w:val="0"/>
                <w:bCs w:val="0"/>
              </w:rPr>
            </w:pPr>
            <w:r w:rsidRPr="006D6A63">
              <w:rPr>
                <w:b w:val="0"/>
                <w:bCs w:val="0"/>
              </w:rPr>
              <w:t>Epilepsy, n (%)</w:t>
            </w:r>
          </w:p>
        </w:tc>
        <w:tc>
          <w:tcPr>
            <w:tcW w:w="2260" w:type="dxa"/>
            <w:tcBorders>
              <w:top w:val="none" w:sz="0" w:space="0" w:color="auto"/>
              <w:bottom w:val="none" w:sz="0" w:space="0" w:color="auto"/>
            </w:tcBorders>
            <w:vAlign w:val="center"/>
          </w:tcPr>
          <w:p w14:paraId="2373A26F" w14:textId="77777777" w:rsidR="00DD34C6" w:rsidRPr="006D6A63" w:rsidRDefault="00DD34C6" w:rsidP="00CF0CFD">
            <w:pPr>
              <w:jc w:val="center"/>
              <w:cnfStyle w:val="000000100000" w:firstRow="0" w:lastRow="0" w:firstColumn="0" w:lastColumn="0" w:oddVBand="0" w:evenVBand="0" w:oddHBand="1" w:evenHBand="0" w:firstRowFirstColumn="0" w:firstRowLastColumn="0" w:lastRowFirstColumn="0" w:lastRowLastColumn="0"/>
            </w:pPr>
            <w:r w:rsidRPr="006D6A63">
              <w:t>18 (72)</w:t>
            </w:r>
          </w:p>
        </w:tc>
      </w:tr>
      <w:tr w:rsidR="00DD34C6" w14:paraId="57A0A2CE" w14:textId="77777777" w:rsidTr="00CF0CFD">
        <w:trPr>
          <w:jc w:val="center"/>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61D87D03" w14:textId="77777777" w:rsidR="00DD34C6" w:rsidRPr="006D6A63" w:rsidRDefault="00DD34C6" w:rsidP="00CF0CFD">
            <w:pPr>
              <w:rPr>
                <w:b w:val="0"/>
                <w:bCs w:val="0"/>
              </w:rPr>
            </w:pPr>
            <w:r w:rsidRPr="006D6A63">
              <w:rPr>
                <w:b w:val="0"/>
                <w:bCs w:val="0"/>
              </w:rPr>
              <w:t>Autism, n (%)</w:t>
            </w:r>
          </w:p>
        </w:tc>
        <w:tc>
          <w:tcPr>
            <w:tcW w:w="2260" w:type="dxa"/>
            <w:vAlign w:val="center"/>
          </w:tcPr>
          <w:p w14:paraId="4940D7B9" w14:textId="77777777" w:rsidR="00DD34C6" w:rsidRPr="006D6A63" w:rsidRDefault="00DD34C6" w:rsidP="00CF0CFD">
            <w:pPr>
              <w:jc w:val="center"/>
              <w:cnfStyle w:val="000000000000" w:firstRow="0" w:lastRow="0" w:firstColumn="0" w:lastColumn="0" w:oddVBand="0" w:evenVBand="0" w:oddHBand="0" w:evenHBand="0" w:firstRowFirstColumn="0" w:firstRowLastColumn="0" w:lastRowFirstColumn="0" w:lastRowLastColumn="0"/>
            </w:pPr>
            <w:r w:rsidRPr="006D6A63">
              <w:t>3 (12)</w:t>
            </w:r>
            <w:commentRangeEnd w:id="0"/>
            <w:r w:rsidR="0042121A">
              <w:rPr>
                <w:rStyle w:val="Refdecomentario"/>
              </w:rPr>
              <w:commentReference w:id="0"/>
            </w:r>
          </w:p>
        </w:tc>
      </w:tr>
    </w:tbl>
    <w:p w14:paraId="4892A76E" w14:textId="77777777" w:rsidR="00DD34C6" w:rsidRDefault="00DD34C6" w:rsidP="00DD34C6">
      <w:pPr>
        <w:rPr>
          <w:b/>
        </w:rPr>
      </w:pPr>
    </w:p>
    <w:p w14:paraId="3D2E04B2" w14:textId="77777777" w:rsidR="00DD34C6" w:rsidRPr="006D6A63" w:rsidRDefault="00DD34C6" w:rsidP="00DD34C6">
      <w:pPr>
        <w:rPr>
          <w:b/>
        </w:rPr>
      </w:pPr>
      <w:r w:rsidRPr="006D6A63">
        <w:rPr>
          <w:b/>
        </w:rPr>
        <w:t>METABOLOMICS ANALYSIS:</w:t>
      </w:r>
    </w:p>
    <w:p w14:paraId="2977036C" w14:textId="77777777" w:rsidR="00DD34C6" w:rsidRDefault="00DD34C6" w:rsidP="00DD34C6">
      <w:r>
        <w:t xml:space="preserve">Samples were sent to the </w:t>
      </w:r>
      <w:r w:rsidRPr="00F662D9">
        <w:t>Centre for Omic Sciences (COS) Joint Unit of the Unive</w:t>
      </w:r>
      <w:r>
        <w:t>rsitat Rovira i Virgili-Eurecat, where a targeted metabolomics analysis was conducted by liquid c</w:t>
      </w:r>
      <w:r w:rsidRPr="004F4F50">
        <w:t>hromatography with tandem mass spectrometry (LC-MS-MS)</w:t>
      </w:r>
      <w:r>
        <w:t xml:space="preserve"> for tryptophan related metabolites and acylcarnitines. G</w:t>
      </w:r>
      <w:r w:rsidRPr="004F4F50">
        <w:t>as chromatography–mass spectrometry (GC-MS)</w:t>
      </w:r>
      <w:r>
        <w:t xml:space="preserve"> was performed for </w:t>
      </w:r>
      <w:r w:rsidRPr="004F4F50">
        <w:t xml:space="preserve">organic acids and sugar </w:t>
      </w:r>
      <w:commentRangeStart w:id="1"/>
      <w:r w:rsidRPr="004F4F50">
        <w:t>metabolites</w:t>
      </w:r>
      <w:commentRangeEnd w:id="1"/>
      <w:r>
        <w:t xml:space="preserve"> related to energy metabolism and the TCA cycle</w:t>
      </w:r>
      <w:r>
        <w:rPr>
          <w:rStyle w:val="Refdecomentario"/>
        </w:rPr>
        <w:commentReference w:id="1"/>
      </w:r>
      <w:r>
        <w:t>. A total of 82 metabolites were detected, and the results were presented as micromolar (μM) concentrations.</w:t>
      </w:r>
      <w:r w:rsidRPr="00025766">
        <w:t xml:space="preserve"> </w:t>
      </w:r>
    </w:p>
    <w:p w14:paraId="55CB0925" w14:textId="77777777" w:rsidR="00DD34C6" w:rsidRPr="006D6A63" w:rsidRDefault="00DD34C6" w:rsidP="00DD34C6">
      <w:pPr>
        <w:rPr>
          <w:b/>
        </w:rPr>
      </w:pPr>
      <w:r w:rsidRPr="006D6A63">
        <w:rPr>
          <w:b/>
        </w:rPr>
        <w:t>LC-MS/MS</w:t>
      </w:r>
      <w:r>
        <w:rPr>
          <w:b/>
        </w:rPr>
        <w:t xml:space="preserve">: </w:t>
      </w:r>
      <w:r>
        <w:t xml:space="preserve">CSF (50 μL) samples were diluted in </w:t>
      </w:r>
      <w:r w:rsidRPr="001C267C">
        <w:t xml:space="preserve">methanol </w:t>
      </w:r>
      <w:r>
        <w:t xml:space="preserve">(200 μL, </w:t>
      </w:r>
      <w:r w:rsidRPr="001C267C">
        <w:t>100%</w:t>
      </w:r>
      <w:r>
        <w:t xml:space="preserve">) </w:t>
      </w:r>
      <w:r w:rsidRPr="001C267C">
        <w:t>and the set of labelled internal standards</w:t>
      </w:r>
      <w:r>
        <w:t xml:space="preserve"> (</w:t>
      </w:r>
      <w:commentRangeStart w:id="2"/>
      <w:r w:rsidRPr="001C267C">
        <w:rPr>
          <w:highlight w:val="yellow"/>
        </w:rPr>
        <w:t>Supplementary information</w:t>
      </w:r>
      <w:commentRangeEnd w:id="2"/>
      <w:r w:rsidR="0042121A">
        <w:rPr>
          <w:rStyle w:val="Refdecomentario"/>
        </w:rPr>
        <w:commentReference w:id="2"/>
      </w:r>
      <w:r>
        <w:t>)</w:t>
      </w:r>
      <w:r w:rsidRPr="001C267C">
        <w:t xml:space="preserve">. </w:t>
      </w:r>
      <w:r>
        <w:t>Following centrifugation</w:t>
      </w:r>
      <w:r w:rsidRPr="001C267C">
        <w:t xml:space="preserve"> </w:t>
      </w:r>
      <w:r>
        <w:t>(10 min, 15000 rpm, 4º</w:t>
      </w:r>
      <w:r w:rsidRPr="001C267C">
        <w:t>C</w:t>
      </w:r>
      <w:r>
        <w:t>), t</w:t>
      </w:r>
      <w:r w:rsidRPr="001C267C">
        <w:t xml:space="preserve">he supernatant was </w:t>
      </w:r>
      <w:r>
        <w:t>dried</w:t>
      </w:r>
      <w:r w:rsidRPr="001C267C">
        <w:t xml:space="preserve"> </w:t>
      </w:r>
      <w:r>
        <w:t>in a</w:t>
      </w:r>
      <w:r w:rsidRPr="001C267C">
        <w:t xml:space="preserve"> SpeedVac concentrator</w:t>
      </w:r>
      <w:r>
        <w:t xml:space="preserve"> and</w:t>
      </w:r>
      <w:r w:rsidRPr="001C267C">
        <w:t xml:space="preserve"> reconstituted </w:t>
      </w:r>
      <w:r>
        <w:t xml:space="preserve">in </w:t>
      </w:r>
      <w:r w:rsidRPr="001C267C">
        <w:t xml:space="preserve">methanol </w:t>
      </w:r>
      <w:r>
        <w:t>(</w:t>
      </w:r>
      <w:r w:rsidRPr="001C267C">
        <w:t>50 μL</w:t>
      </w:r>
      <w:r>
        <w:t>, 100%)</w:t>
      </w:r>
      <w:r w:rsidRPr="001C267C">
        <w:t>.</w:t>
      </w:r>
      <w:r>
        <w:t xml:space="preserve"> </w:t>
      </w:r>
    </w:p>
    <w:p w14:paraId="692AB225" w14:textId="77777777" w:rsidR="00DD34C6" w:rsidRPr="00FB2B15" w:rsidRDefault="00DD34C6" w:rsidP="00DD34C6">
      <w:r>
        <w:t xml:space="preserve">The equipment consisted on an </w:t>
      </w:r>
      <w:r w:rsidRPr="000E1EB2">
        <w:t xml:space="preserve">UHPLC 1290 Infinity II Series coupled to a QqQ/MS 6490 Series (Agilent Technologies) </w:t>
      </w:r>
      <w:r>
        <w:t xml:space="preserve">and a </w:t>
      </w:r>
      <w:r w:rsidRPr="000E1EB2">
        <w:t>Kinetex 2.6 μm Polar C18, 100 Å, 150 x 2.1 mm (Phenomenex)</w:t>
      </w:r>
      <w:r>
        <w:t xml:space="preserve"> analytical column. Chromatographic separation was performed in mode </w:t>
      </w:r>
      <w:r w:rsidRPr="00342F89">
        <w:t>negative electrospray ionization (ESI)</w:t>
      </w:r>
      <w:r>
        <w:t xml:space="preserve"> at 20ºC with an injection volume of 1 </w:t>
      </w:r>
      <w:r w:rsidRPr="007F6043">
        <w:t>μL</w:t>
      </w:r>
      <w:r>
        <w:t>.</w:t>
      </w:r>
      <w:r w:rsidRPr="000E1EB2">
        <w:t xml:space="preserve"> </w:t>
      </w:r>
      <w:r>
        <w:t xml:space="preserve">Mobile phase A was formic acid (0.1%) and mobile phase B was methanol:formic acid (10:1, v/v). </w:t>
      </w:r>
    </w:p>
    <w:p w14:paraId="26013040" w14:textId="77777777" w:rsidR="00DD34C6" w:rsidRPr="006D6A63" w:rsidRDefault="00DD34C6" w:rsidP="00DD34C6">
      <w:pPr>
        <w:pStyle w:val="Subttulo"/>
        <w:rPr>
          <w:rFonts w:eastAsiaTheme="minorHAnsi"/>
          <w:color w:val="auto"/>
          <w:spacing w:val="0"/>
          <w:lang w:val="en-US"/>
        </w:rPr>
      </w:pPr>
      <w:r w:rsidRPr="006D6A63">
        <w:rPr>
          <w:rFonts w:eastAsiaTheme="minorHAnsi"/>
          <w:b/>
          <w:color w:val="auto"/>
          <w:spacing w:val="0"/>
          <w:lang w:val="en-US"/>
        </w:rPr>
        <w:t>GC-MS</w:t>
      </w:r>
      <w:r>
        <w:rPr>
          <w:rFonts w:eastAsiaTheme="minorHAnsi"/>
          <w:b/>
          <w:color w:val="auto"/>
          <w:spacing w:val="0"/>
          <w:lang w:val="en-US"/>
        </w:rPr>
        <w:t xml:space="preserve">: </w:t>
      </w:r>
      <w:r w:rsidRPr="006D6A63">
        <w:rPr>
          <w:rFonts w:eastAsiaTheme="minorHAnsi"/>
          <w:color w:val="auto"/>
          <w:spacing w:val="0"/>
          <w:lang w:val="en-US"/>
        </w:rPr>
        <w:t>CSF (50 μL) samples were diluted in water:methanol (200 μL, 8:2, v/v) and the set of labelled internal standards (</w:t>
      </w:r>
      <w:r w:rsidRPr="006D6A63">
        <w:rPr>
          <w:rFonts w:eastAsiaTheme="minorHAnsi"/>
          <w:color w:val="auto"/>
          <w:spacing w:val="0"/>
          <w:highlight w:val="yellow"/>
          <w:lang w:val="en-US"/>
        </w:rPr>
        <w:t>Supplementary information</w:t>
      </w:r>
      <w:r w:rsidRPr="006D6A63">
        <w:rPr>
          <w:rFonts w:eastAsiaTheme="minorHAnsi"/>
          <w:color w:val="auto"/>
          <w:spacing w:val="0"/>
          <w:lang w:val="en-US"/>
        </w:rPr>
        <w:t xml:space="preserve">). Following centrifugation (5 min, 15000 rpm, 4ºC), the supernatants were dried in a SpeedVac concentrator at 45ºC and reconstituted in methoxyamine (30 μL, 100%). Samples were incubated at 37ºC for 90 min. and then silylated with 45 μL of MSTFA + 1 % at room temperature for 60 min. </w:t>
      </w:r>
    </w:p>
    <w:p w14:paraId="16A4D5ED" w14:textId="77777777" w:rsidR="00DD34C6" w:rsidRPr="000E1EB2" w:rsidRDefault="00DD34C6" w:rsidP="00DD34C6">
      <w:r>
        <w:t xml:space="preserve">The separation was performed on an </w:t>
      </w:r>
      <w:r w:rsidRPr="00342F89">
        <w:t xml:space="preserve">GC-QTOF 7200 </w:t>
      </w:r>
      <w:r>
        <w:t xml:space="preserve">and a </w:t>
      </w:r>
      <w:r w:rsidRPr="0058294E">
        <w:t>HP5-MS UI capillary column (30 m x 250 μm I.D., 0.25 μm film thickness)</w:t>
      </w:r>
      <w:r>
        <w:t>, both from</w:t>
      </w:r>
      <w:r w:rsidRPr="0058294E">
        <w:t xml:space="preserve"> Agilent Technologies.</w:t>
      </w:r>
      <w:r>
        <w:t xml:space="preserve"> Helium (&gt;99.999%) was used as the carrier gas with a constant flow 1.1 mL/min. Initial oven temperature was set at 60ºC, then increased by 10ºC/min. to 320ºC and held constant for 10 min. Samples were injected in split mode 1:20 at injection temperature 250ºC. Compounds were detected through MS in electron ionization </w:t>
      </w:r>
      <w:r w:rsidRPr="0058294E">
        <w:t>(70 eV)</w:t>
      </w:r>
      <w:r>
        <w:t xml:space="preserve"> and </w:t>
      </w:r>
      <w:r w:rsidRPr="0058294E">
        <w:t xml:space="preserve">full-scan monitoring mode (m/z 50–600) </w:t>
      </w:r>
      <w:r>
        <w:t>mode using the</w:t>
      </w:r>
      <w:r w:rsidRPr="00924A47">
        <w:t xml:space="preserve"> spectra library Fiehn-pct-2013</w:t>
      </w:r>
      <w:r>
        <w:t xml:space="preserve">. Ion source temperature was 250ºC and quadrupole temperature was 200ºC. The acquisition rate was 5 spectra/s.  </w:t>
      </w:r>
    </w:p>
    <w:p w14:paraId="4CAFB44C" w14:textId="1B7B8E7C" w:rsidR="00DD34C6" w:rsidRPr="006D6A63" w:rsidRDefault="00DD34C6" w:rsidP="00DD34C6">
      <w:pPr>
        <w:pStyle w:val="Subttulo"/>
        <w:rPr>
          <w:rFonts w:eastAsiaTheme="minorHAnsi"/>
          <w:b/>
          <w:color w:val="auto"/>
          <w:spacing w:val="0"/>
          <w:lang w:val="en-US"/>
        </w:rPr>
      </w:pPr>
      <w:r w:rsidRPr="006D6A63">
        <w:rPr>
          <w:rFonts w:eastAsiaTheme="minorHAnsi"/>
          <w:b/>
          <w:color w:val="auto"/>
          <w:spacing w:val="0"/>
          <w:lang w:val="en-US"/>
        </w:rPr>
        <w:t>STATISTICAL ANALYSIS</w:t>
      </w:r>
    </w:p>
    <w:p w14:paraId="0BA4A13A" w14:textId="77777777" w:rsidR="00DD34C6" w:rsidRDefault="00DD34C6" w:rsidP="00DD34C6">
      <w:r>
        <w:t xml:space="preserve">The goal of the analysis was to compare the metabolic profiles of patients to those of healthy controls. All statistical tests were conducted in </w:t>
      </w:r>
      <w:r w:rsidRPr="004D25A9">
        <w:t>R version 4.3.0</w:t>
      </w:r>
      <w:r>
        <w:t xml:space="preserve">. Metabolic profiles of patients were compared to those of health controls, either all together or categorized on the glutamatergic behavior of the disease (hypo-glutamatergic diseases vs hyper-glutamatergic + GABAergic). </w:t>
      </w:r>
    </w:p>
    <w:p w14:paraId="45C9EAD6" w14:textId="77777777" w:rsidR="00DD34C6" w:rsidRPr="000627AA" w:rsidRDefault="00DD34C6" w:rsidP="00DD34C6">
      <w:pPr>
        <w:rPr>
          <w:vertAlign w:val="superscript"/>
        </w:rPr>
      </w:pPr>
      <w:r>
        <w:t xml:space="preserve">The metabolite concentrations were log2-transformed in order to account for the expected high variability and noise found in metabolomics data. Multivariate statistical methods were applied on the transformed data in order to account for the small sample size and the inherent </w:t>
      </w:r>
      <w:r w:rsidRPr="00E249FA">
        <w:t>multicollinearity</w:t>
      </w:r>
      <w:r>
        <w:t xml:space="preserve"> of the data. Unsupervised principal component analysis (PCA) was performed in order to obtain an overall view of the variation between samples and their separation into clusters. Ward hierarchical clustering with Euclidian distance combined with a heatmap (pheatmap version 1.0.12) was used to compare the log-transformed concentrations of all the analyzed metabolites in patients and controls. O</w:t>
      </w:r>
      <w:r w:rsidRPr="00C0296E">
        <w:t>rthogonal partial least-squares discriminant analysis (OPLS-DA)</w:t>
      </w:r>
      <w:r>
        <w:t xml:space="preserve"> from the ropls package (version 1.32.0) was used as a supervised model to identify metabolites responsible for group separation. Models were evaluated by </w:t>
      </w:r>
      <w:r w:rsidRPr="000627AA">
        <w:rPr>
          <w:rFonts w:ascii="Segoe UI" w:hAnsi="Segoe UI" w:cs="Segoe UI"/>
          <w:color w:val="212121"/>
          <w:sz w:val="21"/>
          <w:szCs w:val="21"/>
          <w:shd w:val="clear" w:color="auto" w:fill="FFFFFF"/>
        </w:rPr>
        <w:t>goodness of fit (</w:t>
      </w:r>
      <w:r w:rsidRPr="000627AA">
        <w:rPr>
          <w:rFonts w:ascii="Arial" w:hAnsi="Arial" w:cs="Arial"/>
          <w:color w:val="222222"/>
          <w:sz w:val="21"/>
          <w:szCs w:val="21"/>
          <w:shd w:val="clear" w:color="auto" w:fill="FFFFFF"/>
        </w:rPr>
        <w:t>R2Y</w:t>
      </w:r>
      <w:r>
        <w:rPr>
          <w:rFonts w:ascii="Segoe UI" w:hAnsi="Segoe UI" w:cs="Segoe UI"/>
          <w:color w:val="212121"/>
          <w:sz w:val="21"/>
          <w:szCs w:val="21"/>
          <w:shd w:val="clear" w:color="auto" w:fill="FFFFFF"/>
        </w:rPr>
        <w:t>), goodness of predic</w:t>
      </w:r>
      <w:r w:rsidRPr="000627AA">
        <w:rPr>
          <w:rFonts w:ascii="Segoe UI" w:hAnsi="Segoe UI" w:cs="Segoe UI"/>
          <w:color w:val="212121"/>
          <w:sz w:val="21"/>
          <w:szCs w:val="21"/>
          <w:shd w:val="clear" w:color="auto" w:fill="FFFFFF"/>
        </w:rPr>
        <w:t>tion (</w:t>
      </w:r>
      <w:r>
        <w:rPr>
          <w:rFonts w:ascii="Arial" w:hAnsi="Arial" w:cs="Arial"/>
          <w:color w:val="222222"/>
          <w:sz w:val="21"/>
          <w:szCs w:val="21"/>
          <w:shd w:val="clear" w:color="auto" w:fill="FFFFFF"/>
        </w:rPr>
        <w:t>Q</w:t>
      </w:r>
      <w:r w:rsidRPr="000627AA">
        <w:rPr>
          <w:rFonts w:ascii="Arial" w:hAnsi="Arial" w:cs="Arial"/>
          <w:color w:val="222222"/>
          <w:sz w:val="21"/>
          <w:szCs w:val="21"/>
          <w:shd w:val="clear" w:color="auto" w:fill="FFFFFF"/>
        </w:rPr>
        <w:t>2Y</w:t>
      </w:r>
      <w:r w:rsidRPr="000627AA">
        <w:rPr>
          <w:rFonts w:ascii="Segoe UI" w:hAnsi="Segoe UI" w:cs="Segoe UI"/>
          <w:color w:val="212121"/>
          <w:sz w:val="21"/>
          <w:szCs w:val="21"/>
          <w:shd w:val="clear" w:color="auto" w:fill="FFFFFF"/>
        </w:rPr>
        <w:t>)</w:t>
      </w:r>
      <w:r>
        <w:rPr>
          <w:rFonts w:ascii="Segoe UI" w:hAnsi="Segoe UI" w:cs="Segoe UI"/>
          <w:color w:val="212121"/>
          <w:sz w:val="21"/>
          <w:szCs w:val="21"/>
          <w:shd w:val="clear" w:color="auto" w:fill="FFFFFF"/>
        </w:rPr>
        <w:t xml:space="preserve">, and the </w:t>
      </w:r>
      <w:r w:rsidRPr="00FB2B15">
        <w:rPr>
          <w:rFonts w:ascii="Segoe UI" w:hAnsi="Segoe UI" w:cs="Segoe UI"/>
          <w:color w:val="212121"/>
          <w:sz w:val="21"/>
          <w:szCs w:val="21"/>
          <w:shd w:val="clear" w:color="auto" w:fill="FFFFFF"/>
        </w:rPr>
        <w:t>root mean square error of estimation</w:t>
      </w:r>
      <w:r>
        <w:rPr>
          <w:rFonts w:ascii="Segoe UI" w:hAnsi="Segoe UI" w:cs="Segoe UI"/>
          <w:color w:val="212121"/>
          <w:sz w:val="21"/>
          <w:szCs w:val="21"/>
          <w:shd w:val="clear" w:color="auto" w:fill="FFFFFF"/>
        </w:rPr>
        <w:t xml:space="preserve"> (RMSEE).</w:t>
      </w:r>
      <w:r w:rsidRPr="000627AA">
        <w:rPr>
          <w:rFonts w:ascii="Segoe UI" w:hAnsi="Segoe UI" w:cs="Segoe UI"/>
          <w:color w:val="212121"/>
          <w:sz w:val="21"/>
          <w:szCs w:val="21"/>
          <w:shd w:val="clear" w:color="auto" w:fill="FFFFFF"/>
        </w:rPr>
        <w:t xml:space="preserve"> </w:t>
      </w:r>
      <w:r>
        <w:t>7-fold cross-validation was performed to mitigate the risk of overfitting</w:t>
      </w:r>
      <w:r w:rsidRPr="00FB2B15">
        <w:rPr>
          <w:rFonts w:ascii="Segoe UI" w:hAnsi="Segoe UI" w:cs="Segoe UI"/>
          <w:color w:val="212121"/>
          <w:sz w:val="21"/>
          <w:szCs w:val="21"/>
          <w:shd w:val="clear" w:color="auto" w:fill="FFFFFF"/>
        </w:rPr>
        <w:t xml:space="preserve"> </w:t>
      </w:r>
      <w:r>
        <w:rPr>
          <w:rFonts w:ascii="Segoe UI" w:hAnsi="Segoe UI" w:cs="Segoe UI"/>
          <w:color w:val="212121"/>
          <w:sz w:val="21"/>
          <w:szCs w:val="21"/>
          <w:shd w:val="clear" w:color="auto" w:fill="FFFFFF"/>
        </w:rPr>
        <w:t>caused by the high dimensionality of the data</w:t>
      </w:r>
      <w:r>
        <w:t xml:space="preserve">. Metabolites were selected based on their variable importance in </w:t>
      </w:r>
      <w:r w:rsidRPr="00C0296E">
        <w:t>projection (VIP)</w:t>
      </w:r>
      <w:r>
        <w:t xml:space="preserve"> scores (VIP &gt; 1). Permutation testing (n=1000) was used to determine the statistical significance of the results (p&lt;0.05).</w:t>
      </w:r>
    </w:p>
    <w:p w14:paraId="6E42F97E" w14:textId="77777777" w:rsidR="00DD34C6" w:rsidRDefault="00DD34C6" w:rsidP="00DD34C6">
      <w:r>
        <w:t xml:space="preserve">The results of the classification models were corroborated by performing Wilcoxon </w:t>
      </w:r>
      <w:r w:rsidRPr="00006ADA">
        <w:t>Mann–Whitney</w:t>
      </w:r>
      <w:r>
        <w:t xml:space="preserve"> tests</w:t>
      </w:r>
      <w:r w:rsidRPr="00FB2B15">
        <w:t xml:space="preserve"> </w:t>
      </w:r>
      <w:r>
        <w:t>comparing each metabolite concentration in patients and in controls. The non-parametric test was chosen due to the small number of samples. Correction for the false discovery rate (FDR)</w:t>
      </w:r>
      <w:r w:rsidRPr="005F7344">
        <w:t xml:space="preserve"> </w:t>
      </w:r>
      <w:r>
        <w:t xml:space="preserve">was applied in order to account for the issue of multiple testing (p&lt;0.05). </w:t>
      </w:r>
    </w:p>
    <w:p w14:paraId="7379DB17" w14:textId="73ED8E6A" w:rsidR="00DD34C6" w:rsidRDefault="00DD34C6" w:rsidP="00C37384">
      <w:r>
        <w:t xml:space="preserve">Pathway analysis was performed for metabolites with p&lt;0.05 or VIP score &gt; 1 using the </w:t>
      </w:r>
      <w:r w:rsidRPr="004D25A9">
        <w:t>Kyoto Encyclopedia of Genes and Genomes</w:t>
      </w:r>
      <w:r>
        <w:t xml:space="preserve"> (KEGG) database and the KEGGREST package (version 1.40.0). Pathways were identified as important when two or more of their metabolite components were found to be altered between the disease groups and the healthy controls. The results were plotted after excluding pathways that are ubiquitous or unrelated to synaptic metabolism. Special attention was given to the tryptophan metabolism pathway, as well as to the amino acid substrates of </w:t>
      </w:r>
      <w:r w:rsidR="0042121A" w:rsidRPr="0042121A">
        <w:t>Large Neutral Amino Acid Transporter (LAT1</w:t>
      </w:r>
      <w:r w:rsidR="0042121A">
        <w:t>).</w:t>
      </w:r>
    </w:p>
    <w:p w14:paraId="7B7D71E3" w14:textId="77777777" w:rsidR="0042121A" w:rsidRPr="0042121A" w:rsidRDefault="0042121A" w:rsidP="00C37384">
      <w:pPr>
        <w:rPr>
          <w:u w:val="single"/>
        </w:rPr>
      </w:pPr>
    </w:p>
    <w:p w14:paraId="32382F15" w14:textId="77777777" w:rsidR="00677140" w:rsidRPr="00677140" w:rsidRDefault="00677140" w:rsidP="00C37384">
      <w:pPr>
        <w:pStyle w:val="Ttulo1"/>
      </w:pPr>
      <w:r w:rsidRPr="00677140">
        <w:t>RESULTS</w:t>
      </w:r>
    </w:p>
    <w:p w14:paraId="3072F5D9" w14:textId="0E13FEA0" w:rsidR="00677140" w:rsidRPr="00C37384" w:rsidRDefault="00677140" w:rsidP="00C37384">
      <w:r>
        <w:t>Cerebrospinal fluid (CSF)</w:t>
      </w:r>
      <w:r w:rsidR="006741C3">
        <w:t xml:space="preserve"> </w:t>
      </w:r>
      <w:r w:rsidR="000A1431">
        <w:t>samples were</w:t>
      </w:r>
      <w:r w:rsidR="006741C3">
        <w:t xml:space="preserve"> collected from</w:t>
      </w:r>
      <w:r w:rsidR="000A1431">
        <w:t xml:space="preserve"> </w:t>
      </w:r>
      <w:r w:rsidR="006741C3">
        <w:t>29 individuals</w:t>
      </w:r>
      <w:r w:rsidR="00BA47DA">
        <w:t xml:space="preserve"> with diseases affecting glutamate/GABAergic balance</w:t>
      </w:r>
      <w:r w:rsidR="006741C3">
        <w:t>: 14 Rett patients (12 bearing mutations in M</w:t>
      </w:r>
      <w:r w:rsidR="001013A0">
        <w:t>E</w:t>
      </w:r>
      <w:r w:rsidR="006741C3">
        <w:t>CP2 and 4 in CDKL5), 10 hypo-glutamatergic patients (6 GRIN2B patients and 4 STXP1 patients) and 5 controls. All the patients had known mutations affecting the respective genes (Supplementary Table 1)</w:t>
      </w:r>
      <w:r w:rsidR="00C4704F">
        <w:t xml:space="preserve">. </w:t>
      </w:r>
      <w:r w:rsidR="00FB6C9A">
        <w:t>All patients</w:t>
      </w:r>
      <w:r w:rsidR="00A84404">
        <w:t xml:space="preserve"> and controls</w:t>
      </w:r>
      <w:r w:rsidR="00FB6C9A">
        <w:t xml:space="preserve"> were within pediatric age, ranging</w:t>
      </w:r>
      <w:r w:rsidR="00C4704F">
        <w:t xml:space="preserve"> </w:t>
      </w:r>
      <w:del w:id="3" w:author="Katia Sofia Illescas Brol" w:date="2023-07-22T13:33:00Z">
        <w:r w:rsidDel="00C4704F">
          <w:delText>between</w:delText>
        </w:r>
      </w:del>
      <w:ins w:id="4" w:author="Katia Sofia Illescas Brol" w:date="2023-07-22T13:33:00Z">
        <w:r w:rsidR="4AB5F528">
          <w:t>from</w:t>
        </w:r>
      </w:ins>
      <w:r w:rsidR="00C4704F">
        <w:t xml:space="preserve"> </w:t>
      </w:r>
      <w:r w:rsidR="00FB6C9A">
        <w:t>2</w:t>
      </w:r>
      <w:r w:rsidR="00C4704F">
        <w:t xml:space="preserve"> </w:t>
      </w:r>
      <w:ins w:id="5" w:author="Katia Sofia Illescas Brol" w:date="2023-07-22T13:33:00Z">
        <w:r w:rsidR="48EC0F14">
          <w:t>to</w:t>
        </w:r>
      </w:ins>
      <w:del w:id="6" w:author="Katia Sofia Illescas Brol" w:date="2023-07-22T13:33:00Z">
        <w:r w:rsidDel="00C4704F">
          <w:delText>and</w:delText>
        </w:r>
      </w:del>
      <w:r w:rsidR="00C4704F">
        <w:t xml:space="preserve"> </w:t>
      </w:r>
      <w:r w:rsidR="00FB6C9A">
        <w:t>15</w:t>
      </w:r>
      <w:r w:rsidR="00C4704F">
        <w:t xml:space="preserve"> </w:t>
      </w:r>
      <w:r w:rsidR="00FB6C9A">
        <w:t xml:space="preserve">years old. </w:t>
      </w:r>
      <w:del w:id="7" w:author="Katia Sofia Illescas Brol" w:date="2023-07-22T13:33:00Z">
        <w:r w:rsidDel="00C4704F">
          <w:delText>and</w:delText>
        </w:r>
        <w:r w:rsidDel="00E27B06">
          <w:delText xml:space="preserve"> </w:delText>
        </w:r>
      </w:del>
      <w:r w:rsidR="00FB6C9A">
        <w:t>Patients and controls from both</w:t>
      </w:r>
      <w:r w:rsidR="00E27B06">
        <w:t xml:space="preserve"> genders were included </w:t>
      </w:r>
      <w:del w:id="8" w:author="Katia Sofia Illescas Brol" w:date="2023-07-22T14:42:00Z">
        <w:r w:rsidDel="00E27B06">
          <w:delText>(except for</w:delText>
        </w:r>
        <w:r w:rsidDel="00FB6C9A">
          <w:delText xml:space="preserve"> MeCP2- </w:delText>
        </w:r>
        <w:r w:rsidDel="00E27B06">
          <w:delText>Rett patients, which were all females as the disease mostly affects girls)</w:delText>
        </w:r>
      </w:del>
      <w:ins w:id="9" w:author="Katia Sofia Illescas Brol" w:date="2023-07-22T14:42:00Z">
        <w:r w:rsidR="34A9C42E">
          <w:t>,though the majority were female because of the higher prevalence of RTT on girls</w:t>
        </w:r>
      </w:ins>
      <w:r w:rsidR="00E27B06">
        <w:t>.</w:t>
      </w:r>
      <w:r w:rsidR="002D16D0">
        <w:t xml:space="preserve"> </w:t>
      </w:r>
    </w:p>
    <w:p w14:paraId="0415BE60" w14:textId="3CA2E705" w:rsidR="63CB6A18" w:rsidRDefault="004D3046">
      <w:r>
        <w:t>A</w:t>
      </w:r>
      <w:r w:rsidR="00FB6C9A">
        <w:t>ll CSF samples</w:t>
      </w:r>
      <w:r>
        <w:t xml:space="preserve"> were subjected to a semi-targeted metabolomic analysis, th</w:t>
      </w:r>
      <w:r w:rsidR="3B47DECC">
        <w:t>r</w:t>
      </w:r>
      <w:r>
        <w:t>ough which</w:t>
      </w:r>
      <w:r w:rsidR="00FB6C9A">
        <w:t xml:space="preserve"> we measured the concentrations of metabolites </w:t>
      </w:r>
      <w:r>
        <w:t>related with energy and amino acids metabolism</w:t>
      </w:r>
      <w:r w:rsidR="00FB6C9A">
        <w:t>, with a special coverage of tryptophan a</w:t>
      </w:r>
      <w:ins w:id="10" w:author="Katia Sofia Illescas Brol" w:date="2023-07-22T14:43:00Z">
        <w:r w:rsidR="297DB180">
          <w:t>nd</w:t>
        </w:r>
      </w:ins>
      <w:r w:rsidR="00FB6C9A">
        <w:t xml:space="preserve"> tyrosine metabolis</w:t>
      </w:r>
      <w:r>
        <w:t xml:space="preserve">m. </w:t>
      </w:r>
      <w:r w:rsidR="00E814E8">
        <w:t xml:space="preserve">The total concentration of metabolites detected was similar among all samples (Supplementary Figure 1), giving confidence in the results and in the differences observed in each population. </w:t>
      </w:r>
      <w:del w:id="11" w:author="Katia Sofia Illescas Brol" w:date="2023-07-22T14:43:00Z">
        <w:r w:rsidDel="00E814E8">
          <w:delText>Analysis of metabolites</w:delText>
        </w:r>
      </w:del>
      <w:ins w:id="12" w:author="Katia Sofia Illescas Brol" w:date="2023-07-22T14:43:00Z">
        <w:r w:rsidR="08D02419">
          <w:t>The analysis</w:t>
        </w:r>
      </w:ins>
      <w:r w:rsidR="00E814E8">
        <w:t xml:space="preserve"> identified </w:t>
      </w:r>
      <w:ins w:id="13" w:author="Katia Sofia Illescas Brol" w:date="2023-07-22T14:43:00Z">
        <w:r w:rsidR="6DCF1C2F">
          <w:t xml:space="preserve">a total of </w:t>
        </w:r>
      </w:ins>
      <w:r w:rsidR="00946A74">
        <w:t>68</w:t>
      </w:r>
      <w:r w:rsidR="00E814E8">
        <w:t xml:space="preserve"> </w:t>
      </w:r>
      <w:del w:id="14" w:author="Katia Sofia Illescas Brol" w:date="2023-07-22T14:43:00Z">
        <w:r w:rsidDel="00E814E8">
          <w:delText xml:space="preserve">known </w:delText>
        </w:r>
      </w:del>
      <w:r w:rsidR="00E814E8">
        <w:t xml:space="preserve">metabolites (Supplementary Table 2). </w:t>
      </w:r>
      <w:ins w:id="15" w:author="Katia Sofia Illescas Brol" w:date="2023-07-24T08:46:00Z">
        <w:r w:rsidR="0169F0EF">
          <w:t xml:space="preserve">Dimensionality reduction through </w:t>
        </w:r>
      </w:ins>
      <w:del w:id="16" w:author="Katia Sofia Illescas Brol" w:date="2023-07-24T08:46:00Z">
        <w:r w:rsidDel="00FB6C9A">
          <w:delText xml:space="preserve">Unsupervised </w:delText>
        </w:r>
      </w:del>
      <w:r w:rsidR="00FB6C9A">
        <w:t>Principal Component An</w:t>
      </w:r>
      <w:r>
        <w:t xml:space="preserve">alysis (PCA) </w:t>
      </w:r>
      <w:del w:id="17" w:author="Katia Sofia Illescas Brol" w:date="2023-07-24T08:47:00Z">
        <w:r w:rsidDel="004D3046">
          <w:delText>of all samples</w:delText>
        </w:r>
      </w:del>
      <w:r>
        <w:t xml:space="preserve"> revealed that, despite some crossovers, </w:t>
      </w:r>
      <w:del w:id="18" w:author="Katia Sofia Illescas Brol" w:date="2023-07-24T08:47:00Z">
        <w:r w:rsidDel="004D3046">
          <w:delText xml:space="preserve">all </w:delText>
        </w:r>
      </w:del>
      <w:r>
        <w:t xml:space="preserve">patients </w:t>
      </w:r>
      <w:r w:rsidR="00ED7966">
        <w:t xml:space="preserve">from both groups </w:t>
      </w:r>
      <w:r>
        <w:t xml:space="preserve">were more similar to each other than to the controls, as they </w:t>
      </w:r>
      <w:r w:rsidR="00ED7966">
        <w:t>assembled</w:t>
      </w:r>
      <w:r>
        <w:t xml:space="preserve"> in two different </w:t>
      </w:r>
      <w:r w:rsidR="00ED7966">
        <w:t>clusters</w:t>
      </w:r>
      <w:r>
        <w:t xml:space="preserve"> (Figure 1A). This profile was maintained </w:t>
      </w:r>
      <w:ins w:id="19" w:author="Katia Sofia Illescas Brol" w:date="2023-07-24T08:47:00Z">
        <w:r w:rsidR="62F59760">
          <w:t xml:space="preserve">after separating </w:t>
        </w:r>
      </w:ins>
      <w:del w:id="20" w:author="Katia Sofia Illescas Brol" w:date="2023-07-24T08:47:00Z">
        <w:r w:rsidDel="004D3046">
          <w:delText>analyzing</w:delText>
        </w:r>
      </w:del>
      <w:r>
        <w:t xml:space="preserve"> </w:t>
      </w:r>
      <w:r w:rsidR="00E814E8">
        <w:t>R</w:t>
      </w:r>
      <w:ins w:id="21" w:author="Katia Sofia Illescas Brol" w:date="2023-07-22T14:44:00Z">
        <w:r w:rsidR="47D90122">
          <w:t>TT</w:t>
        </w:r>
      </w:ins>
      <w:del w:id="22" w:author="Katia Sofia Illescas Brol" w:date="2023-07-22T14:44:00Z">
        <w:r w:rsidDel="00E814E8">
          <w:delText>ett</w:delText>
        </w:r>
      </w:del>
      <w:r w:rsidR="00E814E8">
        <w:t xml:space="preserve"> and hypo-glutamatergic patients</w:t>
      </w:r>
      <w:del w:id="23" w:author="Katia Sofia Illescas Brol" w:date="2023-07-24T08:48:00Z">
        <w:r w:rsidDel="00E814E8">
          <w:delText xml:space="preserve"> separately</w:delText>
        </w:r>
      </w:del>
      <w:r w:rsidR="00E814E8">
        <w:t xml:space="preserve"> (Figure 1B,C)</w:t>
      </w:r>
      <w:r w:rsidR="00ED7966">
        <w:t xml:space="preserve">, </w:t>
      </w:r>
      <w:ins w:id="24" w:author="Katia Sofia Illescas Brol" w:date="2023-07-22T14:44:00Z">
        <w:r w:rsidR="3D09CA20">
          <w:t>where</w:t>
        </w:r>
      </w:ins>
      <w:del w:id="25" w:author="Katia Sofia Illescas Brol" w:date="2023-07-22T14:44:00Z">
        <w:r w:rsidDel="00ED7966">
          <w:delText>and</w:delText>
        </w:r>
      </w:del>
      <w:r w:rsidR="00ED7966">
        <w:t xml:space="preserve"> again, </w:t>
      </w:r>
      <w:ins w:id="26" w:author="Katia Sofia Illescas Brol" w:date="2023-07-24T08:48:00Z">
        <w:r w:rsidR="4E91049F">
          <w:t xml:space="preserve">both CDKL5 and MeCP2 patients, as well as </w:t>
        </w:r>
      </w:ins>
      <w:r w:rsidR="00ED7966">
        <w:t>STXBP1 and GRIN2B patients were more similar to each other than to controls</w:t>
      </w:r>
      <w:r w:rsidR="00E814E8">
        <w:t>. Hierarchical clustering</w:t>
      </w:r>
      <w:ins w:id="27" w:author="Katia Sofia Illescas Brol" w:date="2023-07-24T00:09:00Z">
        <w:r w:rsidR="5C31AB8A">
          <w:t xml:space="preserve"> with Ward’s method criterio</w:t>
        </w:r>
      </w:ins>
      <w:ins w:id="28" w:author="Katia Sofia Illescas Brol" w:date="2023-07-24T00:10:00Z">
        <w:r w:rsidR="73C26CF0">
          <w:t>n</w:t>
        </w:r>
      </w:ins>
      <w:del w:id="29" w:author="Katia Sofia Illescas Brol" w:date="2023-07-24T00:10:00Z">
        <w:r w:rsidDel="00E814E8">
          <w:delText>,</w:delText>
        </w:r>
      </w:del>
      <w:r w:rsidR="00E814E8">
        <w:t xml:space="preserve"> a </w:t>
      </w:r>
      <w:del w:id="30" w:author="Katia Sofia Illescas Brol" w:date="2023-07-24T00:10:00Z">
        <w:r w:rsidDel="00E814E8">
          <w:delText xml:space="preserve">method </w:delText>
        </w:r>
      </w:del>
      <w:ins w:id="31" w:author="Katia Sofia Illescas Brol" w:date="2023-07-24T00:10:00Z">
        <w:r w:rsidR="5C2EE287">
          <w:t xml:space="preserve">clustering </w:t>
        </w:r>
      </w:ins>
      <w:ins w:id="32" w:author="Katia Sofia Illescas Brol" w:date="2023-07-24T00:11:00Z">
        <w:r w:rsidR="5C2EE287">
          <w:t>algorithm</w:t>
        </w:r>
      </w:ins>
      <w:del w:id="33" w:author="Katia Sofia Illescas Brol" w:date="2023-07-24T00:10:00Z">
        <w:r w:rsidDel="00E814E8">
          <w:delText>ofanalysis</w:delText>
        </w:r>
      </w:del>
      <w:r w:rsidR="00E814E8">
        <w:t xml:space="preserve"> that </w:t>
      </w:r>
      <w:del w:id="34" w:author="Katia Sofia Illescas Brol" w:date="2023-07-24T00:11:00Z">
        <w:r w:rsidDel="00E814E8">
          <w:delText>creates similar</w:delText>
        </w:r>
      </w:del>
      <w:r w:rsidR="00E814E8">
        <w:t xml:space="preserve"> </w:t>
      </w:r>
      <w:ins w:id="35" w:author="Katia Sofia Illescas Brol" w:date="2023-07-24T00:11:00Z">
        <w:r w:rsidR="6DE008AE">
          <w:t>finds groups with the least internal var</w:t>
        </w:r>
      </w:ins>
      <w:ins w:id="36" w:author="Katia Sofia Illescas Brol" w:date="2023-07-24T00:12:00Z">
        <w:r w:rsidR="6DE008AE">
          <w:t>iance</w:t>
        </w:r>
      </w:ins>
      <w:del w:id="37" w:author="Katia Sofia Illescas Brol" w:date="2023-07-24T00:11:00Z">
        <w:r w:rsidDel="00E814E8">
          <w:delText>groups</w:delText>
        </w:r>
      </w:del>
      <w:r w:rsidR="00E814E8">
        <w:t xml:space="preserve">, </w:t>
      </w:r>
      <w:r w:rsidR="00901758">
        <w:t>was performed using all the analyzed metabolites</w:t>
      </w:r>
      <w:ins w:id="38" w:author="Katia Sofia Illescas Brol" w:date="2023-07-24T08:57:00Z">
        <w:r w:rsidR="19E8C33F">
          <w:t xml:space="preserve">. This revealed that both groups had a similar underlying structure, with </w:t>
        </w:r>
      </w:ins>
      <w:ins w:id="39" w:author="Katia Sofia Illescas Brol" w:date="2023-07-24T08:58:00Z">
        <w:r w:rsidR="19E8C33F">
          <w:t>two main clusters conta</w:t>
        </w:r>
      </w:ins>
      <w:del w:id="40" w:author="Katia Sofia Illescas Brol" w:date="2023-07-24T08:57:00Z">
        <w:r w:rsidDel="00901758">
          <w:delText>, confirming</w:delText>
        </w:r>
        <w:r w:rsidDel="00E814E8">
          <w:delText xml:space="preserve"> these results:</w:delText>
        </w:r>
      </w:del>
      <w:r w:rsidR="00E814E8">
        <w:t xml:space="preserve"> </w:t>
      </w:r>
      <w:del w:id="41" w:author="Katia Sofia Illescas Brol" w:date="2023-07-24T08:51:00Z">
        <w:r w:rsidDel="00C37384">
          <w:delText>most</w:delText>
        </w:r>
      </w:del>
      <w:del w:id="42" w:author="Katia Sofia Illescas Brol" w:date="2023-07-24T00:13:00Z">
        <w:r w:rsidDel="00E814E8">
          <w:delText xml:space="preserve"> </w:delText>
        </w:r>
      </w:del>
      <w:del w:id="43" w:author="Katia Sofia Illescas Brol" w:date="2023-07-24T08:51:00Z">
        <w:r w:rsidDel="00901758">
          <w:delText xml:space="preserve">samples clustered together with their respective groups, </w:delText>
        </w:r>
      </w:del>
      <w:del w:id="44" w:author="Katia Sofia Illescas Brol" w:date="2023-07-24T00:13:00Z">
        <w:r w:rsidDel="00C37384">
          <w:delText>and while</w:delText>
        </w:r>
      </w:del>
      <w:del w:id="45" w:author="Katia Sofia Illescas Brol" w:date="2023-07-24T08:51:00Z">
        <w:r w:rsidDel="00C37384">
          <w:delText xml:space="preserve"> some overlapping existed, patients were overall more similar to each other than to the controls, </w:delText>
        </w:r>
      </w:del>
      <w:ins w:id="46" w:author="Katia Sofia Illescas Brol" w:date="2023-07-24T00:14:00Z">
        <w:r w:rsidR="246955C5">
          <w:t xml:space="preserve">metabolic alterations are </w:t>
        </w:r>
      </w:ins>
      <w:del w:id="47" w:author="Katia Sofia Illescas Brol" w:date="2023-07-24T00:14:00Z">
        <w:r w:rsidDel="00C37384">
          <w:delText>reflecting differences in th</w:delText>
        </w:r>
        <w:r w:rsidDel="00ED7966">
          <w:delText xml:space="preserve">eir metabolomic profile </w:delText>
        </w:r>
      </w:del>
      <w:r w:rsidR="00ED7966">
        <w:t xml:space="preserve">consistent </w:t>
      </w:r>
      <w:r w:rsidR="00D9668D">
        <w:t>across</w:t>
      </w:r>
      <w:del w:id="48" w:author="Katia Sofia Illescas Brol" w:date="2023-07-24T00:15:00Z">
        <w:r w:rsidDel="00ED7966">
          <w:delText>within</w:delText>
        </w:r>
      </w:del>
      <w:r w:rsidR="00ED7966">
        <w:t xml:space="preserve"> the</w:t>
      </w:r>
      <w:ins w:id="49" w:author="Katia Sofia Illescas Brol" w:date="2023-07-24T00:14:00Z">
        <w:r w:rsidR="4415AF46">
          <w:t>se</w:t>
        </w:r>
      </w:ins>
      <w:r w:rsidR="00ED7966">
        <w:t xml:space="preserve"> </w:t>
      </w:r>
      <w:ins w:id="50" w:author="Katia Sofia Illescas Brol" w:date="2023-07-24T08:53:00Z">
        <w:r w:rsidR="69D226CC">
          <w:t xml:space="preserve">different </w:t>
        </w:r>
      </w:ins>
      <w:ins w:id="51" w:author="Katia Sofia Illescas Brol" w:date="2023-07-24T00:14:00Z">
        <w:r w:rsidR="4A7C45AA">
          <w:t>patholo</w:t>
        </w:r>
      </w:ins>
      <w:ins w:id="52" w:author="Katia Sofia Illescas Brol" w:date="2023-07-24T00:15:00Z">
        <w:r w:rsidR="4A7C45AA">
          <w:t xml:space="preserve">gies. </w:t>
        </w:r>
      </w:ins>
      <w:del w:id="53" w:author="Katia Sofia Illescas Brol" w:date="2023-07-24T00:14:00Z">
        <w:r w:rsidDel="00ED7966">
          <w:delText>different pathologies</w:delText>
        </w:r>
      </w:del>
      <w:ins w:id="54" w:author="Katia Sofia Illescas Brol" w:date="2023-07-24T00:14:00Z">
        <w:r w:rsidR="7E238CA2">
          <w:t>.</w:t>
        </w:r>
      </w:ins>
      <w:del w:id="55" w:author="Katia Sofia Illescas Brol" w:date="2023-07-24T00:14:00Z">
        <w:r w:rsidDel="00ED7966">
          <w:delText xml:space="preserve"> includ</w:delText>
        </w:r>
      </w:del>
    </w:p>
    <w:p w14:paraId="442E15B5" w14:textId="77777777" w:rsidR="00DD34C6" w:rsidRDefault="00DD34C6"/>
    <w:p w14:paraId="1AE85697" w14:textId="5E6AE69F" w:rsidR="45BD1400" w:rsidRPr="00DD34C6" w:rsidRDefault="00993351" w:rsidP="00DD34C6">
      <w:pPr>
        <w:rPr>
          <w:ins w:id="56" w:author="Katia Sofia Illescas Brol" w:date="2023-07-24T10:03:00Z"/>
        </w:rPr>
      </w:pPr>
      <w:del w:id="57" w:author="Katia Sofia Illescas Brol" w:date="2023-07-24T00:15:00Z">
        <w:r w:rsidDel="00993351">
          <w:lastRenderedPageBreak/>
          <w:delText>To overcome the clusters overlapping when all data is analyzed</w:delText>
        </w:r>
      </w:del>
      <w:ins w:id="58" w:author="Katia Sofia Illescas Brol" w:date="2023-07-24T01:20:00Z">
        <w:r w:rsidR="5697F7F1">
          <w:t>In order to overcome the overlapping of controls and patients</w:t>
        </w:r>
      </w:ins>
      <w:ins w:id="59" w:author="Katia Sofia Illescas Brol" w:date="2023-07-24T01:21:00Z">
        <w:r w:rsidR="35EA6A8A">
          <w:t xml:space="preserve"> </w:t>
        </w:r>
      </w:ins>
      <w:ins w:id="60" w:author="Katia Sofia Illescas Brol" w:date="2023-07-24T11:24:00Z">
        <w:r w:rsidR="705615DF">
          <w:t>and</w:t>
        </w:r>
      </w:ins>
      <w:ins w:id="61" w:author="Katia Sofia Illescas Brol" w:date="2023-07-24T01:21:00Z">
        <w:r w:rsidR="35EA6A8A">
          <w:t xml:space="preserve"> to prioritize clinically relevant metabolic differences</w:t>
        </w:r>
      </w:ins>
      <w:del w:id="62" w:author="Katia Sofia Illescas Brol" w:date="2023-07-24T01:13:00Z">
        <w:r w:rsidDel="00993351">
          <w:delText>,</w:delText>
        </w:r>
      </w:del>
      <w:r>
        <w:t xml:space="preserve"> we performed</w:t>
      </w:r>
      <w:ins w:id="63" w:author="Katia Sofia Illescas Brol" w:date="2023-07-24T11:30:00Z">
        <w:r w:rsidR="537A315A">
          <w:t xml:space="preserve"> feature selection through </w:t>
        </w:r>
      </w:ins>
      <w:ins w:id="64" w:author="Katia Sofia Illescas Brol" w:date="2023-07-24T11:25:00Z">
        <w:r w:rsidR="166905C5">
          <w:t xml:space="preserve">the </w:t>
        </w:r>
      </w:ins>
      <w:r>
        <w:t xml:space="preserve"> </w:t>
      </w:r>
      <w:del w:id="65" w:author="Katia Sofia Illescas Brol" w:date="2023-07-24T01:21:00Z">
        <w:r w:rsidDel="00993351">
          <w:delText>an</w:delText>
        </w:r>
      </w:del>
      <w:ins w:id="66" w:author="Katia Sofia Illescas Brol" w:date="2023-07-24T01:21:00Z">
        <w:r w:rsidR="66A9A695">
          <w:t>supervised</w:t>
        </w:r>
      </w:ins>
      <w:ins w:id="67" w:author="Katia Sofia Illescas Brol" w:date="2023-07-24T11:25:00Z">
        <w:r w:rsidR="062D3F16">
          <w:t xml:space="preserve"> </w:t>
        </w:r>
        <w:r w:rsidR="731A8856">
          <w:t>method</w:t>
        </w:r>
      </w:ins>
      <w:r>
        <w:t xml:space="preserve"> </w:t>
      </w:r>
      <w:r w:rsidR="00ED7966">
        <w:t>O</w:t>
      </w:r>
      <w:r>
        <w:t xml:space="preserve">rthogonal </w:t>
      </w:r>
      <w:r w:rsidR="00ED7966">
        <w:t>Partial Least S</w:t>
      </w:r>
      <w:r>
        <w:t xml:space="preserve">quares </w:t>
      </w:r>
      <w:r w:rsidR="00ED7966">
        <w:t>D</w:t>
      </w:r>
      <w:r>
        <w:t xml:space="preserve">iscriminant </w:t>
      </w:r>
      <w:r w:rsidR="00ED7966">
        <w:t>A</w:t>
      </w:r>
      <w:r>
        <w:t>nalysis (OPLS-DA)</w:t>
      </w:r>
      <w:ins w:id="68" w:author="Katia Sofia Illescas Brol" w:date="2023-07-24T01:21:00Z">
        <w:r w:rsidR="23BF0BA2">
          <w:t>.</w:t>
        </w:r>
      </w:ins>
      <w:del w:id="69" w:author="Katia Sofia Illescas Brol" w:date="2023-07-24T01:21:00Z">
        <w:r w:rsidDel="00993351">
          <w:delText>, which discriminates between the groups using multivariate data.</w:delText>
        </w:r>
      </w:del>
      <w:r>
        <w:t xml:space="preserve"> This technique efficiently differentiated patients from controls in both scenarios (</w:t>
      </w:r>
      <w:del w:id="70" w:author="Katia Sofia Illescas Brol" w:date="2023-07-24T01:13:00Z">
        <w:r w:rsidDel="00993351">
          <w:delText xml:space="preserve">Rett </w:delText>
        </w:r>
      </w:del>
      <w:ins w:id="71" w:author="Katia Sofia Illescas Brol" w:date="2023-07-24T01:13:00Z">
        <w:r w:rsidR="04551AB5">
          <w:t xml:space="preserve">RTT </w:t>
        </w:r>
      </w:ins>
      <w:r>
        <w:t>and hypo-glutamatergic samples)</w:t>
      </w:r>
      <w:r w:rsidR="00B1614B">
        <w:t xml:space="preserve"> (Figure 2A, B)</w:t>
      </w:r>
      <w:r w:rsidR="00693822">
        <w:t xml:space="preserve">. </w:t>
      </w:r>
      <w:del w:id="72" w:author="Katia Sofia Illescas Brol" w:date="2023-07-24T01:22:00Z">
        <w:r w:rsidDel="00993351">
          <w:delText>All groups were efficiently differentiated with this model</w:delText>
        </w:r>
      </w:del>
      <w:r w:rsidR="00693822">
        <w:t xml:space="preserve"> </w:t>
      </w:r>
      <w:ins w:id="73" w:author="Katia Sofia Illescas Brol" w:date="2023-07-24T01:22:00Z">
        <w:r w:rsidR="68465515">
          <w:t xml:space="preserve">The models showed a </w:t>
        </w:r>
      </w:ins>
      <w:ins w:id="74" w:author="Katia Sofia Illescas Brol" w:date="2023-07-24T01:24:00Z">
        <w:r w:rsidR="751381DD">
          <w:t xml:space="preserve">strong ability to discriminate between classes </w:t>
        </w:r>
      </w:ins>
      <w:r w:rsidR="00693822">
        <w:t>(R2Y=</w:t>
      </w:r>
      <w:r w:rsidR="00252DB4">
        <w:t>0.</w:t>
      </w:r>
      <w:del w:id="75" w:author="Katia Sofia Illescas Brol" w:date="2023-07-24T11:21:00Z">
        <w:r w:rsidDel="00252DB4">
          <w:delText xml:space="preserve">945 </w:delText>
        </w:r>
      </w:del>
      <w:ins w:id="76" w:author="Katia Sofia Illescas Brol" w:date="2023-07-24T11:21:00Z">
        <w:r w:rsidR="018E79FC">
          <w:t>939</w:t>
        </w:r>
      </w:ins>
      <w:r w:rsidR="00252DB4">
        <w:t>and 0.</w:t>
      </w:r>
      <w:del w:id="77" w:author="Katia Sofia Illescas Brol" w:date="2023-07-24T11:21:00Z">
        <w:r w:rsidDel="00252DB4">
          <w:delText>96</w:delText>
        </w:r>
        <w:r w:rsidDel="00693822">
          <w:delText>3</w:delText>
        </w:r>
        <w:r w:rsidDel="00252DB4">
          <w:delText xml:space="preserve"> </w:delText>
        </w:r>
      </w:del>
      <w:ins w:id="78" w:author="Katia Sofia Illescas Brol" w:date="2023-07-24T11:21:00Z">
        <w:r w:rsidR="4C823E8E">
          <w:t xml:space="preserve">960 </w:t>
        </w:r>
      </w:ins>
      <w:r w:rsidR="00252DB4">
        <w:t>for R</w:t>
      </w:r>
      <w:del w:id="79" w:author="Katia Sofia Illescas Brol" w:date="2023-07-24T11:22:00Z">
        <w:r w:rsidDel="00252DB4">
          <w:delText>e</w:delText>
        </w:r>
      </w:del>
      <w:ins w:id="80" w:author="Katia Sofia Illescas Brol" w:date="2023-07-24T11:21:00Z">
        <w:r w:rsidR="2B124ECE">
          <w:t>TT</w:t>
        </w:r>
      </w:ins>
      <w:del w:id="81" w:author="Katia Sofia Illescas Brol" w:date="2023-07-24T11:21:00Z">
        <w:r w:rsidDel="00252DB4">
          <w:delText>tt</w:delText>
        </w:r>
      </w:del>
      <w:r w:rsidR="00252DB4">
        <w:t xml:space="preserve"> and hypo-glutamatergic respectively</w:t>
      </w:r>
      <w:r w:rsidR="00693822">
        <w:t xml:space="preserve">), </w:t>
      </w:r>
      <w:del w:id="82" w:author="Katia Sofia Illescas Brol" w:date="2023-07-24T01:24:00Z">
        <w:r w:rsidDel="00993351">
          <w:delText>which moreover displayed a</w:delText>
        </w:r>
      </w:del>
      <w:ins w:id="83" w:author="Katia Sofia Illescas Brol" w:date="2023-07-24T01:24:00Z">
        <w:r w:rsidR="2108D605">
          <w:t>and a good prediction accuracy</w:t>
        </w:r>
      </w:ins>
      <w:r w:rsidR="00252DB4">
        <w:t xml:space="preserve"> predictive accuracy </w:t>
      </w:r>
      <w:r w:rsidR="00252DB4" w:rsidRPr="63CB6A18">
        <w:t>≥</w:t>
      </w:r>
      <w:r w:rsidR="00252DB4">
        <w:t xml:space="preserve"> 0.8 (Q2Y= 0.</w:t>
      </w:r>
      <w:ins w:id="84" w:author="Katia Sofia Illescas Brol" w:date="2023-07-24T11:22:00Z">
        <w:r w:rsidR="39CCC8C9">
          <w:t>816</w:t>
        </w:r>
      </w:ins>
      <w:del w:id="85" w:author="Katia Sofia Illescas Brol" w:date="2023-07-24T11:22:00Z">
        <w:r w:rsidDel="00252DB4">
          <w:delText>798</w:delText>
        </w:r>
      </w:del>
      <w:r w:rsidR="00252DB4">
        <w:t xml:space="preserve"> and 0.</w:t>
      </w:r>
      <w:ins w:id="86" w:author="Katia Sofia Illescas Brol" w:date="2023-07-24T11:22:00Z">
        <w:r w:rsidR="268C2381">
          <w:t>866</w:t>
        </w:r>
      </w:ins>
      <w:del w:id="87" w:author="Katia Sofia Illescas Brol" w:date="2023-07-24T11:22:00Z">
        <w:r w:rsidDel="00252DB4">
          <w:delText>853</w:delText>
        </w:r>
      </w:del>
      <w:r w:rsidR="00252DB4">
        <w:t>)</w:t>
      </w:r>
      <w:ins w:id="88" w:author="Katia Sofia Illescas Brol" w:date="2023-07-24T01:24:00Z">
        <w:r w:rsidR="7085D7FC">
          <w:t xml:space="preserve"> after permutation (</w:t>
        </w:r>
      </w:ins>
      <w:ins w:id="89" w:author="Katia Sofia Illescas Brol" w:date="2023-07-24T01:25:00Z">
        <w:r w:rsidR="39609560">
          <w:t>n=1000</w:t>
        </w:r>
      </w:ins>
      <w:ins w:id="90" w:author="Katia Sofia Illescas Brol" w:date="2023-07-24T01:24:00Z">
        <w:r w:rsidR="7085D7FC">
          <w:t>)</w:t>
        </w:r>
      </w:ins>
      <w:r w:rsidR="00D9668D">
        <w:t xml:space="preserve">. </w:t>
      </w:r>
      <w:r w:rsidR="00252DB4">
        <w:t>Th</w:t>
      </w:r>
      <w:r w:rsidR="000D7383">
        <w:t xml:space="preserve">e </w:t>
      </w:r>
      <w:del w:id="91" w:author="Katia Sofia Illescas Brol" w:date="2023-07-24T01:26:00Z">
        <w:r w:rsidDel="00993351">
          <w:delText>multivariate analysis of the metabolites contributing to both groups differentiation</w:delText>
        </w:r>
      </w:del>
      <w:ins w:id="92" w:author="Katia Sofia Illescas Brol" w:date="2023-07-24T01:26:00Z">
        <w:r w:rsidR="3A3862B3">
          <w:t>models</w:t>
        </w:r>
      </w:ins>
      <w:r w:rsidR="000D7383">
        <w:t xml:space="preserve"> identified 25 key metabolites in the R</w:t>
      </w:r>
      <w:del w:id="93" w:author="Katia Sofia Illescas Brol" w:date="2023-07-24T11:22:00Z">
        <w:r w:rsidDel="000D7383">
          <w:delText>e</w:delText>
        </w:r>
      </w:del>
      <w:ins w:id="94" w:author="Katia Sofia Illescas Brol" w:date="2023-07-24T11:22:00Z">
        <w:r w:rsidR="1964FF5B">
          <w:t>TT</w:t>
        </w:r>
      </w:ins>
      <w:del w:id="95" w:author="Katia Sofia Illescas Brol" w:date="2023-07-24T11:22:00Z">
        <w:r w:rsidDel="000D7383">
          <w:delText>tt</w:delText>
        </w:r>
      </w:del>
      <w:r w:rsidR="000D7383">
        <w:t xml:space="preserve"> group and 17 in the hypo-glutamatergic one, 12 of which were common within both groups, revealing </w:t>
      </w:r>
      <w:ins w:id="96" w:author="Katia Sofia Illescas Brol" w:date="2023-07-24T01:27:00Z">
        <w:r w:rsidR="78057A91">
          <w:t xml:space="preserve">a possible </w:t>
        </w:r>
      </w:ins>
      <w:del w:id="97" w:author="Katia Sofia Illescas Brol" w:date="2023-07-24T01:27:00Z">
        <w:r w:rsidDel="00993351">
          <w:delText xml:space="preserve">a </w:delText>
        </w:r>
      </w:del>
      <w:ins w:id="98" w:author="Katia Sofia Illescas Brol" w:date="2023-07-24T01:27:00Z">
        <w:r w:rsidR="3F3E24A2">
          <w:t>tha</w:t>
        </w:r>
      </w:ins>
      <w:ins w:id="99" w:author="Katia Sofia Illescas Brol" w:date="2023-07-24T01:28:00Z">
        <w:r w:rsidR="3F3E24A2">
          <w:t>t</w:t>
        </w:r>
      </w:ins>
      <w:ins w:id="100" w:author="Katia Sofia Illescas Brol" w:date="2023-07-24T01:27:00Z">
        <w:r w:rsidR="3F3E24A2">
          <w:t xml:space="preserve"> </w:t>
        </w:r>
      </w:ins>
      <w:r w:rsidR="000D7383">
        <w:t>shared metabolic</w:t>
      </w:r>
      <w:ins w:id="101" w:author="Katia Sofia Illescas Brol" w:date="2023-07-24T01:28:00Z">
        <w:r w:rsidR="36AA5FC3">
          <w:t xml:space="preserve"> pathways contribute to</w:t>
        </w:r>
      </w:ins>
      <w:r w:rsidR="000D7383">
        <w:t xml:space="preserve"> </w:t>
      </w:r>
      <w:del w:id="102" w:author="Katia Sofia Illescas Brol" w:date="2023-07-24T01:28:00Z">
        <w:r w:rsidDel="00993351">
          <w:delText xml:space="preserve">profile in </w:delText>
        </w:r>
      </w:del>
      <w:r w:rsidR="000D7383">
        <w:t>their pathophysiology (Figure 2C-</w:t>
      </w:r>
      <w:ins w:id="103" w:author="Katia Sofia Illescas Brol" w:date="2023-07-24T10:04:00Z">
        <w:r w:rsidR="07DDE527">
          <w:t>D</w:t>
        </w:r>
      </w:ins>
      <w:del w:id="104" w:author="Katia Sofia Illescas Brol" w:date="2023-07-24T10:04:00Z">
        <w:r w:rsidDel="00993351">
          <w:delText>E</w:delText>
        </w:r>
      </w:del>
      <w:r w:rsidR="000D7383">
        <w:t>)</w:t>
      </w:r>
      <w:r w:rsidR="000358BB">
        <w:t>.</w:t>
      </w:r>
      <w:r w:rsidR="00063BE9">
        <w:t xml:space="preserve"> To </w:t>
      </w:r>
      <w:del w:id="105" w:author="Katia Sofia Illescas Brol" w:date="2023-07-24T01:28:00Z">
        <w:r w:rsidDel="00993351">
          <w:delText>understand if these metabolites represented any metabolic pathways enriched</w:delText>
        </w:r>
      </w:del>
      <w:ins w:id="106" w:author="Katia Sofia Illescas Brol" w:date="2023-07-24T01:28:00Z">
        <w:r w:rsidR="4443E691">
          <w:t>determine which pathw</w:t>
        </w:r>
      </w:ins>
      <w:ins w:id="107" w:author="Katia Sofia Illescas Brol" w:date="2023-07-24T01:29:00Z">
        <w:r w:rsidR="4443E691">
          <w:t>ays were most impacted by the alterations in metabolite concentrations</w:t>
        </w:r>
      </w:ins>
      <w:r w:rsidR="00063BE9">
        <w:t xml:space="preserve">, we assessed KEGG pathway over-representation </w:t>
      </w:r>
      <w:ins w:id="108" w:author="Katia Sofia Illescas Brol" w:date="2023-07-24T01:29:00Z">
        <w:r w:rsidR="7B31A936">
          <w:t>for</w:t>
        </w:r>
      </w:ins>
      <w:del w:id="109" w:author="Katia Sofia Illescas Brol" w:date="2023-07-24T01:46:00Z">
        <w:r w:rsidDel="00993351">
          <w:delText>w</w:delText>
        </w:r>
      </w:del>
      <w:del w:id="110" w:author="Katia Sofia Illescas Brol" w:date="2023-07-24T01:29:00Z">
        <w:r w:rsidDel="00993351">
          <w:delText>ith</w:delText>
        </w:r>
      </w:del>
      <w:r w:rsidR="00063BE9">
        <w:t xml:space="preserve"> metabolites </w:t>
      </w:r>
      <w:ins w:id="111" w:author="Katia Sofia Illescas Brol" w:date="2023-07-24T01:29:00Z">
        <w:r w:rsidR="73E3633A">
          <w:t xml:space="preserve">that had </w:t>
        </w:r>
      </w:ins>
      <w:del w:id="112" w:author="Katia Sofia Illescas Brol" w:date="2023-07-24T01:29:00Z">
        <w:r w:rsidDel="00993351">
          <w:delText>that were different at</w:delText>
        </w:r>
      </w:del>
      <w:r w:rsidR="00063BE9">
        <w:t xml:space="preserve"> a </w:t>
      </w:r>
      <w:r w:rsidR="00063BE9" w:rsidRPr="63CB6A18">
        <w:rPr>
          <w:i/>
          <w:iCs/>
        </w:rPr>
        <w:t>p</w:t>
      </w:r>
      <w:r w:rsidR="00063BE9">
        <w:t> &lt; 0.5 level or VIP score &gt;1.</w:t>
      </w:r>
      <w:ins w:id="113" w:author="Katia Sofia Illescas Brol" w:date="2023-07-24T01:47:00Z">
        <w:r w:rsidR="26AF1A46">
          <w:t xml:space="preserve"> The most affected pathways were</w:t>
        </w:r>
      </w:ins>
      <w:ins w:id="114" w:author="Katia Sofia Illescas Brol" w:date="2023-07-24T01:48:00Z">
        <w:r w:rsidR="26AF1A46">
          <w:t xml:space="preserve"> related to amino acid metabolism and transport, </w:t>
        </w:r>
      </w:ins>
      <w:ins w:id="115" w:author="Katia Sofia Illescas Brol" w:date="2023-07-24T01:49:00Z">
        <w:r w:rsidR="1149539F">
          <w:t>in particular tryptophan and its metabolites.</w:t>
        </w:r>
      </w:ins>
      <w:ins w:id="116" w:author="Katia Sofia Illescas Brol" w:date="2023-07-24T01:43:00Z">
        <w:r w:rsidR="616F0BF7">
          <w:t xml:space="preserve"> </w:t>
        </w:r>
      </w:ins>
      <w:del w:id="117" w:author="Katia Sofia Illescas Brol" w:date="2023-07-24T01:43:00Z">
        <w:r w:rsidDel="00993351">
          <w:delText xml:space="preserve"> </w:delText>
        </w:r>
      </w:del>
      <w:del w:id="118" w:author="Katia Sofia Illescas Brol" w:date="2023-07-24T01:41:00Z">
        <w:r w:rsidDel="00993351">
          <w:delText xml:space="preserve">Several metabolic pathways were enriched, among which tryptophan and intermediate molecules of its metabolism stood out as one of the most affected ones </w:delText>
        </w:r>
      </w:del>
      <w:r w:rsidR="000358BB">
        <w:t xml:space="preserve">(Figure </w:t>
      </w:r>
      <w:ins w:id="119" w:author="Katia Sofia Illescas Brol" w:date="2023-07-24T10:51:00Z">
        <w:r w:rsidR="52A96D47">
          <w:t>2E</w:t>
        </w:r>
      </w:ins>
      <w:del w:id="120" w:author="Katia Sofia Illescas Brol" w:date="2023-07-24T10:05:00Z">
        <w:r w:rsidDel="00993351">
          <w:delText>2F</w:delText>
        </w:r>
      </w:del>
      <w:r w:rsidR="000358BB">
        <w:t>)</w:t>
      </w:r>
      <w:del w:id="121" w:author="Katia Sofia Illescas Brol" w:date="2023-07-24T01:49:00Z">
        <w:r w:rsidDel="00993351">
          <w:delText>, followed by other amino acids metabolism and transport.</w:delText>
        </w:r>
      </w:del>
    </w:p>
    <w:p w14:paraId="3FF43293" w14:textId="52B210D1" w:rsidR="004B546A" w:rsidRDefault="00681843" w:rsidP="00DD34C6">
      <w:r>
        <w:t>In humans, tryptophan</w:t>
      </w:r>
      <w:r w:rsidR="005D18C7">
        <w:t xml:space="preserve"> (Trp)</w:t>
      </w:r>
      <w:r>
        <w:t xml:space="preserve"> metabolism can occur through two different pathways: the kynurenine pathway, through which Trp is degraded into </w:t>
      </w:r>
      <w:r w:rsidR="005D18C7">
        <w:t xml:space="preserve">kynurenic acid and 2-picolinic acid, and the serotonin pathway, </w:t>
      </w:r>
      <w:r w:rsidR="00867559">
        <w:t xml:space="preserve">converting </w:t>
      </w:r>
      <w:r w:rsidR="00867559">
        <w:lastRenderedPageBreak/>
        <w:t>Trp</w:t>
      </w:r>
      <w:r w:rsidR="005D18C7">
        <w:t xml:space="preserve"> into 5-HT for final production of serotonin, metabolized into 5-hydroxyindoleacetic acid (5-HIAA.).</w:t>
      </w:r>
      <w:r w:rsidR="00063BE9">
        <w:t xml:space="preserve"> Several of these metabolites </w:t>
      </w:r>
      <w:del w:id="122" w:author="Katia Sofia Illescas Brol" w:date="2023-07-24T01:55:00Z">
        <w:r w:rsidDel="00681843">
          <w:delText>were measured in our samples and</w:delText>
        </w:r>
      </w:del>
      <w:del w:id="123" w:author="Katia Sofia Illescas Brol" w:date="2023-07-24T01:54:00Z">
        <w:r w:rsidDel="00681843">
          <w:delText xml:space="preserve"> their differential expression contributed to the metabolic signature of the pathologies.</w:delText>
        </w:r>
      </w:del>
      <w:ins w:id="124" w:author="Katia Sofia Illescas Brol" w:date="2023-07-24T01:54:00Z">
        <w:r w:rsidR="0F974492">
          <w:t xml:space="preserve">were found </w:t>
        </w:r>
      </w:ins>
      <w:ins w:id="125" w:author="Katia Sofia Illescas Brol" w:date="2023-07-24T01:55:00Z">
        <w:r w:rsidR="0F974492">
          <w:t xml:space="preserve">to </w:t>
        </w:r>
      </w:ins>
      <w:ins w:id="126" w:author="Katia Sofia Illescas Brol" w:date="2023-07-24T01:56:00Z">
        <w:r w:rsidR="01994835">
          <w:t>be decreased</w:t>
        </w:r>
      </w:ins>
      <w:ins w:id="127" w:author="Katia Sofia Illescas Brol" w:date="2023-07-24T01:55:00Z">
        <w:r w:rsidR="0F974492">
          <w:t xml:space="preserve"> in </w:t>
        </w:r>
        <w:r w:rsidR="6EE9B72A">
          <w:t>patients</w:t>
        </w:r>
      </w:ins>
      <w:ins w:id="128" w:author="Katia Sofia Illescas Brol" w:date="2023-07-24T01:56:00Z">
        <w:r w:rsidR="7BB6E3F2">
          <w:t>, although tryptophan itself was not</w:t>
        </w:r>
      </w:ins>
      <w:ins w:id="129" w:author="Katia Sofia Illescas Brol" w:date="2023-07-24T01:55:00Z">
        <w:r w:rsidR="6EE9B72A">
          <w:t>.</w:t>
        </w:r>
      </w:ins>
      <w:r w:rsidR="00063BE9">
        <w:t xml:space="preserve"> As shown in figure 3</w:t>
      </w:r>
      <w:del w:id="130" w:author="Katia Sofia Illescas Brol" w:date="2023-07-24T10:27:00Z">
        <w:r w:rsidDel="00681843">
          <w:delText>A</w:delText>
        </w:r>
      </w:del>
      <w:r w:rsidR="00063BE9">
        <w:t xml:space="preserve">, even though there were no </w:t>
      </w:r>
      <w:ins w:id="131" w:author="Katia Sofia Illescas Brol" w:date="2023-07-24T10:27:00Z">
        <w:r w:rsidR="7E4C91BA">
          <w:t xml:space="preserve">statistically significant </w:t>
        </w:r>
      </w:ins>
      <w:r w:rsidR="00063BE9">
        <w:t xml:space="preserve">differences </w:t>
      </w:r>
      <w:r w:rsidR="00867559">
        <w:t xml:space="preserve">in the concentration of tryptophan, we detected a </w:t>
      </w:r>
      <w:r w:rsidR="002C1903">
        <w:t xml:space="preserve">tendency to </w:t>
      </w:r>
      <w:r w:rsidR="00867559">
        <w:t>decrease in the concentration of metabolites of both pathways</w:t>
      </w:r>
      <w:r w:rsidR="002C1903">
        <w:t>. Samples from both groups showed a decrease in both k</w:t>
      </w:r>
      <w:r w:rsidR="0091439B">
        <w:t>ynurenine</w:t>
      </w:r>
      <w:r w:rsidR="002C1903">
        <w:t xml:space="preserve"> (</w:t>
      </w:r>
      <w:del w:id="132" w:author="Katia Sofia Illescas Brol" w:date="2023-07-24T12:14:00Z">
        <w:r w:rsidDel="002C1903">
          <w:delText>VALUES</w:delText>
        </w:r>
      </w:del>
      <w:ins w:id="133" w:author="Katia Sofia Illescas Brol" w:date="2023-07-24T12:14:00Z">
        <w:r w:rsidR="0847EAE4">
          <w:t>RTT:</w:t>
        </w:r>
      </w:ins>
      <w:ins w:id="134" w:author="Katia Sofia Illescas Brol" w:date="2023-07-24T12:15:00Z">
        <w:r w:rsidR="0847EAE4">
          <w:t xml:space="preserve"> </w:t>
        </w:r>
      </w:ins>
      <w:ins w:id="135" w:author="Katia Sofia Illescas Brol" w:date="2023-07-24T12:14:00Z">
        <w:r w:rsidR="0847EAE4">
          <w:t>0.009 uM, hypo-glutamatergic:</w:t>
        </w:r>
      </w:ins>
      <w:ins w:id="136" w:author="Katia Sofia Illescas Brol" w:date="2023-07-24T12:15:00Z">
        <w:r w:rsidR="0847EAE4">
          <w:t xml:space="preserve"> 0.008 uM, controls: 0.079 uM</w:t>
        </w:r>
      </w:ins>
      <w:r w:rsidR="002C1903">
        <w:t>)</w:t>
      </w:r>
      <w:r w:rsidR="0091439B">
        <w:t xml:space="preserve"> and kyn</w:t>
      </w:r>
      <w:r w:rsidR="002C1903">
        <w:t>ure</w:t>
      </w:r>
      <w:r w:rsidR="0091439B">
        <w:t>n</w:t>
      </w:r>
      <w:r w:rsidR="002C1903">
        <w:t>ic acid (</w:t>
      </w:r>
      <w:del w:id="137" w:author="Katia Sofia Illescas Brol" w:date="2023-07-24T12:15:00Z">
        <w:r w:rsidDel="002C1903">
          <w:delText>VALUES</w:delText>
        </w:r>
      </w:del>
      <w:ins w:id="138" w:author="Katia Sofia Illescas Brol" w:date="2023-07-24T12:15:00Z">
        <w:r w:rsidR="485CCCA5">
          <w:t xml:space="preserve"> RTT: 0.0004 uM, hypo-glutamatergic: 0.00</w:t>
        </w:r>
      </w:ins>
      <w:ins w:id="139" w:author="Katia Sofia Illescas Brol" w:date="2023-07-24T12:16:00Z">
        <w:r w:rsidR="485CCCA5">
          <w:t>02</w:t>
        </w:r>
      </w:ins>
      <w:ins w:id="140" w:author="Katia Sofia Illescas Brol" w:date="2023-07-24T12:15:00Z">
        <w:r w:rsidR="485CCCA5">
          <w:t xml:space="preserve"> uM, controls: 0.0</w:t>
        </w:r>
      </w:ins>
      <w:ins w:id="141" w:author="Katia Sofia Illescas Brol" w:date="2023-07-24T12:16:00Z">
        <w:r w:rsidR="485CCCA5">
          <w:t>04</w:t>
        </w:r>
      </w:ins>
      <w:ins w:id="142" w:author="Katia Sofia Illescas Brol" w:date="2023-07-24T12:15:00Z">
        <w:r w:rsidR="485CCCA5">
          <w:t xml:space="preserve"> uM</w:t>
        </w:r>
      </w:ins>
      <w:r w:rsidR="002C1903">
        <w:t xml:space="preserve">), </w:t>
      </w:r>
      <w:del w:id="143" w:author="Katia Sofia Illescas Brol" w:date="2023-07-24T08:34:00Z">
        <w:r w:rsidDel="00681843">
          <w:delText>being the decrease in kynurenine in the Rett samples</w:delText>
        </w:r>
      </w:del>
      <w:ins w:id="144" w:author="Katia Sofia Illescas Brol" w:date="2023-07-24T12:16:00Z">
        <w:r w:rsidR="24060ED5">
          <w:t>though only the RTT decrease in kynurenine was</w:t>
        </w:r>
      </w:ins>
      <w:r w:rsidR="002C1903">
        <w:t xml:space="preserve"> statistically significant. </w:t>
      </w:r>
      <w:del w:id="145" w:author="Katia Sofia Illescas Brol" w:date="2023-07-24T12:18:00Z">
        <w:r w:rsidDel="002C1903">
          <w:delText>Similar to that</w:delText>
        </w:r>
      </w:del>
      <w:ins w:id="146" w:author="Katia Sofia Illescas Brol" w:date="2023-07-24T12:18:00Z">
        <w:r w:rsidR="45A69708">
          <w:t>Moreover</w:t>
        </w:r>
      </w:ins>
      <w:r w:rsidR="002C1903">
        <w:t xml:space="preserve">, </w:t>
      </w:r>
      <w:ins w:id="147" w:author="Katia Sofia Illescas Brol" w:date="2023-07-24T12:18:00Z">
        <w:r w:rsidR="2481B37F">
          <w:t>both</w:t>
        </w:r>
      </w:ins>
      <w:del w:id="148" w:author="Katia Sofia Illescas Brol" w:date="2023-07-24T12:18:00Z">
        <w:r w:rsidDel="002C1903">
          <w:delText>all</w:delText>
        </w:r>
      </w:del>
      <w:r w:rsidR="002C1903">
        <w:t xml:space="preserve"> groups had </w:t>
      </w:r>
      <w:ins w:id="149" w:author="Katia Sofia Illescas Brol" w:date="2023-07-24T12:18:00Z">
        <w:r w:rsidR="44D75030">
          <w:t xml:space="preserve">significantly </w:t>
        </w:r>
      </w:ins>
      <w:r w:rsidR="002C1903">
        <w:t>decreased concentrations of 5-hydrox</w:t>
      </w:r>
      <w:ins w:id="150" w:author="Katia Sofia Illescas Brol" w:date="2023-07-24T12:17:00Z">
        <w:r w:rsidR="37C96EB0">
          <w:t>y-3</w:t>
        </w:r>
      </w:ins>
      <w:ins w:id="151" w:author="Katia Sofia Illescas Brol" w:date="2023-07-24T12:18:00Z">
        <w:r w:rsidR="37C96EB0">
          <w:t>-</w:t>
        </w:r>
      </w:ins>
      <w:del w:id="152" w:author="Katia Sofia Illescas Brol" w:date="2023-07-24T12:17:00Z">
        <w:r w:rsidDel="002C1903">
          <w:delText>i</w:delText>
        </w:r>
      </w:del>
      <w:r w:rsidR="002C1903">
        <w:t>indoleacetic acid (</w:t>
      </w:r>
      <w:del w:id="153" w:author="Katia Sofia Illescas Brol" w:date="2023-07-24T12:17:00Z">
        <w:r w:rsidDel="002C1903">
          <w:delText>VALUES</w:delText>
        </w:r>
      </w:del>
      <w:ins w:id="154" w:author="Katia Sofia Illescas Brol" w:date="2023-07-24T12:17:00Z">
        <w:r w:rsidR="5C445DA2">
          <w:t>RTT: 0.109 uM, hypo-glutamatergic: 0.077 uM, controls: 0.436 uM</w:t>
        </w:r>
      </w:ins>
      <w:r w:rsidR="002C1903">
        <w:t>)</w:t>
      </w:r>
      <w:del w:id="155" w:author="Katia Sofia Illescas Brol" w:date="2023-07-24T12:18:00Z">
        <w:r w:rsidDel="002C1903">
          <w:delText>, R</w:delText>
        </w:r>
        <w:r w:rsidDel="414C51A9">
          <w:delText>TT</w:delText>
        </w:r>
        <w:r w:rsidDel="002C1903">
          <w:delText xml:space="preserve"> samples being statistically significant</w:delText>
        </w:r>
      </w:del>
      <w:r w:rsidR="00DD34C6">
        <w:t>.</w:t>
      </w:r>
    </w:p>
    <w:p w14:paraId="567FE8A5" w14:textId="1618DDE9" w:rsidR="00AC2506" w:rsidRDefault="00AC2506" w:rsidP="63CB6A18">
      <w:r>
        <w:t xml:space="preserve">Interestingly, tryptophan and its metabolic derivatives were not the only ones </w:t>
      </w:r>
      <w:ins w:id="156" w:author="Katia Sofia Illescas Brol" w:date="2023-07-24T12:18:00Z">
        <w:r w:rsidR="1AE942D4">
          <w:t xml:space="preserve">with </w:t>
        </w:r>
      </w:ins>
      <w:del w:id="157" w:author="Katia Sofia Illescas Brol" w:date="2023-07-24T12:18:00Z">
        <w:r w:rsidDel="00AC2506">
          <w:delText xml:space="preserve">in </w:delText>
        </w:r>
      </w:del>
      <w:r>
        <w:t>reduced concentration</w:t>
      </w:r>
      <w:ins w:id="158" w:author="Katia Sofia Illescas Brol" w:date="2023-07-24T12:18:00Z">
        <w:r w:rsidR="792731A0">
          <w:t>s in patients</w:t>
        </w:r>
      </w:ins>
      <w:r>
        <w:t>.</w:t>
      </w:r>
      <w:r w:rsidR="004B546A">
        <w:t xml:space="preserve"> </w:t>
      </w:r>
      <w:r>
        <w:t xml:space="preserve"> </w:t>
      </w:r>
      <w:del w:id="159" w:author="Katia Sofia Illescas Brol" w:date="2023-07-24T01:50:00Z">
        <w:r w:rsidDel="00AC2506">
          <w:delText>We also investigated the concentration of other amino acids in all the samples, observing resembling patte</w:delText>
        </w:r>
      </w:del>
      <w:r w:rsidR="0035586D">
        <w:t>Both</w:t>
      </w:r>
      <w:r w:rsidR="004B546A">
        <w:t xml:space="preserve"> </w:t>
      </w:r>
      <w:del w:id="160" w:author="Katia Sofia Illescas Brol" w:date="2023-07-24T12:19:00Z">
        <w:r w:rsidDel="0035586D">
          <w:delText xml:space="preserve"> patient</w:delText>
        </w:r>
      </w:del>
      <w:del w:id="161" w:author="Katia Sofia Illescas Brol" w:date="2023-07-24T01:50:00Z">
        <w:r w:rsidDel="00AC2506">
          <w:delText xml:space="preserve">s </w:delText>
        </w:r>
      </w:del>
      <w:r w:rsidR="0035586D">
        <w:t xml:space="preserve">groups showed </w:t>
      </w:r>
      <w:del w:id="162" w:author="Katia Sofia Illescas Brol" w:date="2023-07-24T01:50:00Z">
        <w:r w:rsidDel="00AC2506">
          <w:delText>a tendency to decrease</w:delText>
        </w:r>
      </w:del>
      <w:ins w:id="163" w:author="Katia Sofia Illescas Brol" w:date="2023-07-24T01:50:00Z">
        <w:r w:rsidR="23F8E4A9">
          <w:t>decreased</w:t>
        </w:r>
      </w:ins>
      <w:r w:rsidR="0035586D">
        <w:t xml:space="preserve"> </w:t>
      </w:r>
      <w:del w:id="164" w:author="Katia Sofia Illescas Brol" w:date="2023-07-24T01:50:00Z">
        <w:r w:rsidDel="00AC2506">
          <w:delText xml:space="preserve">in the </w:delText>
        </w:r>
      </w:del>
      <w:r w:rsidR="0035586D">
        <w:t>concentration</w:t>
      </w:r>
      <w:ins w:id="165" w:author="Katia Sofia Illescas Brol" w:date="2023-07-24T01:50:00Z">
        <w:r w:rsidR="5C373376">
          <w:t>s</w:t>
        </w:r>
      </w:ins>
      <w:r w:rsidR="007816F4">
        <w:t xml:space="preserve"> of </w:t>
      </w:r>
      <w:r w:rsidR="00AF1150">
        <w:t>two of the</w:t>
      </w:r>
      <w:r w:rsidR="007816F4">
        <w:t xml:space="preserve"> three branched-chain amino acids (BCAAs) (Val: </w:t>
      </w:r>
      <w:ins w:id="166" w:author="Katia Sofia Illescas Brol" w:date="2023-07-24T12:19:00Z">
        <w:r w:rsidR="214FD938">
          <w:t xml:space="preserve">RTT: </w:t>
        </w:r>
      </w:ins>
      <w:ins w:id="167" w:author="Katia Sofia Illescas Brol" w:date="2023-07-24T12:20:00Z">
        <w:r w:rsidR="214FD938">
          <w:t>51.154</w:t>
        </w:r>
      </w:ins>
      <w:ins w:id="168" w:author="Katia Sofia Illescas Brol" w:date="2023-07-24T12:19:00Z">
        <w:r w:rsidR="214FD938">
          <w:t xml:space="preserve"> uM, hypo-glutamatergic: </w:t>
        </w:r>
      </w:ins>
      <w:ins w:id="169" w:author="Katia Sofia Illescas Brol" w:date="2023-07-24T12:20:00Z">
        <w:r w:rsidR="5FF4BE69">
          <w:t>60.427</w:t>
        </w:r>
      </w:ins>
      <w:ins w:id="170" w:author="Katia Sofia Illescas Brol" w:date="2023-07-24T12:19:00Z">
        <w:r w:rsidR="214FD938">
          <w:t xml:space="preserve"> uM, controls: </w:t>
        </w:r>
      </w:ins>
      <w:ins w:id="171" w:author="Katia Sofia Illescas Brol" w:date="2023-07-24T12:20:00Z">
        <w:r w:rsidR="2928D08C">
          <w:t>65.424</w:t>
        </w:r>
      </w:ins>
      <w:ins w:id="172" w:author="Katia Sofia Illescas Brol" w:date="2023-07-24T12:19:00Z">
        <w:r w:rsidR="214FD938">
          <w:t xml:space="preserve"> uM</w:t>
        </w:r>
      </w:ins>
      <w:ins w:id="173" w:author="Katia Sofia Illescas Brol" w:date="2023-07-24T12:22:00Z">
        <w:r w:rsidR="5A8122D1">
          <w:t xml:space="preserve">; </w:t>
        </w:r>
      </w:ins>
      <w:del w:id="174" w:author="Katia Sofia Illescas Brol" w:date="2023-07-24T12:19:00Z">
        <w:r w:rsidDel="007816F4">
          <w:delText>DATA</w:delText>
        </w:r>
      </w:del>
      <w:r w:rsidR="007816F4">
        <w:t xml:space="preserve"> Leu</w:t>
      </w:r>
      <w:ins w:id="175" w:author="Katia Sofia Illescas Brol" w:date="2023-07-24T12:20:00Z">
        <w:r w:rsidR="0E07F0E2">
          <w:t xml:space="preserve">: </w:t>
        </w:r>
      </w:ins>
      <w:ins w:id="176" w:author="Katia Sofia Illescas Brol" w:date="2023-07-24T12:21:00Z">
        <w:r w:rsidR="0E07F0E2">
          <w:t>RTT: 28.775 uM, hypo-glutamatergic: 34.484 uM, controls: 45.910 uM</w:t>
        </w:r>
      </w:ins>
      <w:ins w:id="177" w:author="Katia Sofia Illescas Brol" w:date="2023-07-24T12:22:00Z">
        <w:r w:rsidR="4B19FD47">
          <w:t>;</w:t>
        </w:r>
      </w:ins>
      <w:r w:rsidR="007816F4">
        <w:t xml:space="preserve"> Ile</w:t>
      </w:r>
      <w:ins w:id="178" w:author="Katia Sofia Illescas Brol" w:date="2023-07-24T12:22:00Z">
        <w:r w:rsidR="20CCBDFE">
          <w:t xml:space="preserve">: RTT: 8.409 uM, hypo-glutamatergic: 8.582 uM, controls: </w:t>
        </w:r>
      </w:ins>
      <w:ins w:id="179" w:author="Katia Sofia Illescas Brol" w:date="2023-07-24T12:23:00Z">
        <w:r w:rsidR="20CCBDFE">
          <w:t>9.461</w:t>
        </w:r>
      </w:ins>
      <w:ins w:id="180" w:author="Katia Sofia Illescas Brol" w:date="2023-07-24T12:22:00Z">
        <w:r w:rsidR="20CCBDFE">
          <w:t xml:space="preserve"> uM</w:t>
        </w:r>
      </w:ins>
      <w:r w:rsidR="007816F4">
        <w:t>)</w:t>
      </w:r>
      <w:r w:rsidR="00077FC6">
        <w:t xml:space="preserve"> </w:t>
      </w:r>
      <w:del w:id="181" w:author="Katia Sofia Illescas Brol" w:date="2023-07-24T11:18:00Z">
        <w:r w:rsidDel="00077FC6">
          <w:delText>(Figure 4A)</w:delText>
        </w:r>
      </w:del>
      <w:r w:rsidR="007816F4">
        <w:t>.</w:t>
      </w:r>
      <w:r w:rsidR="00077FC6">
        <w:t xml:space="preserve"> Simila</w:t>
      </w:r>
      <w:ins w:id="182" w:author="Katia Sofia Illescas Brol" w:date="2023-07-24T08:36:00Z">
        <w:r w:rsidR="3718CDD0">
          <w:t>rly,</w:t>
        </w:r>
      </w:ins>
      <w:del w:id="183" w:author="Katia Sofia Illescas Brol" w:date="2023-07-24T08:36:00Z">
        <w:r w:rsidDel="00AC2506">
          <w:delText>r trend</w:delText>
        </w:r>
      </w:del>
      <w:del w:id="184" w:author="Katia Sofia Illescas Brol" w:date="2023-07-24T12:24:00Z">
        <w:r w:rsidDel="00077FC6">
          <w:delText xml:space="preserve"> </w:delText>
        </w:r>
      </w:del>
      <w:ins w:id="185" w:author="Katia Sofia Illescas Brol" w:date="2023-07-24T08:36:00Z">
        <w:r w:rsidR="792757F1">
          <w:t xml:space="preserve"> phenyl</w:t>
        </w:r>
      </w:ins>
      <w:ins w:id="186" w:author="Katia Sofia Illescas Brol" w:date="2023-07-24T08:37:00Z">
        <w:r w:rsidR="792757F1">
          <w:t xml:space="preserve">alanine </w:t>
        </w:r>
      </w:ins>
      <w:ins w:id="187" w:author="Katia Sofia Illescas Brol" w:date="2023-07-24T12:25:00Z">
        <w:r w:rsidR="077EDB3D">
          <w:t>was found to be significantly decreased in both groups</w:t>
        </w:r>
      </w:ins>
      <w:ins w:id="188" w:author="Katia Sofia Illescas Brol" w:date="2023-07-24T12:28:00Z">
        <w:r w:rsidR="15F2D0A2">
          <w:t xml:space="preserve"> (RTT: 23.920 uM, hypo-glutamatergic:</w:t>
        </w:r>
      </w:ins>
      <w:ins w:id="189" w:author="Katia Sofia Illescas Brol" w:date="2023-07-24T12:29:00Z">
        <w:r w:rsidR="15F2D0A2">
          <w:t xml:space="preserve"> 27.016</w:t>
        </w:r>
      </w:ins>
      <w:ins w:id="190" w:author="Katia Sofia Illescas Brol" w:date="2023-07-24T12:28:00Z">
        <w:r w:rsidR="15F2D0A2">
          <w:t xml:space="preserve"> uM, controls: </w:t>
        </w:r>
      </w:ins>
      <w:ins w:id="191" w:author="Katia Sofia Illescas Brol" w:date="2023-07-24T12:29:00Z">
        <w:r w:rsidR="15F2D0A2">
          <w:t>89.806</w:t>
        </w:r>
      </w:ins>
      <w:ins w:id="192" w:author="Katia Sofia Illescas Brol" w:date="2023-07-24T12:28:00Z">
        <w:r w:rsidR="15F2D0A2">
          <w:t xml:space="preserve"> uM)</w:t>
        </w:r>
      </w:ins>
      <w:ins w:id="193" w:author="Katia Sofia Illescas Brol" w:date="2023-07-24T12:25:00Z">
        <w:r w:rsidR="077EDB3D">
          <w:t>, while</w:t>
        </w:r>
      </w:ins>
      <w:ins w:id="194" w:author="Katia Sofia Illescas Brol" w:date="2023-07-24T08:37:00Z">
        <w:r w:rsidR="792757F1">
          <w:t xml:space="preserve"> </w:t>
        </w:r>
      </w:ins>
      <w:ins w:id="195" w:author="Katia Sofia Illescas Brol" w:date="2023-07-24T10:57:00Z">
        <w:r w:rsidR="633FAD0F">
          <w:t>the tyrosine</w:t>
        </w:r>
      </w:ins>
      <w:ins w:id="196" w:author="Katia Sofia Illescas Brol" w:date="2023-07-24T08:37:00Z">
        <w:r w:rsidR="792757F1">
          <w:t xml:space="preserve"> metabolite </w:t>
        </w:r>
      </w:ins>
      <w:del w:id="197" w:author="Katia Sofia Illescas Brol" w:date="2023-07-24T08:36:00Z">
        <w:r w:rsidDel="00AC2506">
          <w:delText>was observed in phenylalanine concentration, in which reduction in the concentrations was more pronounced (DATA) and accompanied by a reduction in</w:delText>
        </w:r>
      </w:del>
      <w:r w:rsidR="003A441E">
        <w:t xml:space="preserve"> 4-hydroxyphenyllactic acid</w:t>
      </w:r>
      <w:ins w:id="198" w:author="Katia Sofia Illescas Brol" w:date="2023-07-24T12:26:00Z">
        <w:r w:rsidR="3FBD2A0A">
          <w:t xml:space="preserve"> was only reduced in RTT patients</w:t>
        </w:r>
      </w:ins>
      <w:ins w:id="199" w:author="Katia Sofia Illescas Brol" w:date="2023-07-24T12:23:00Z">
        <w:r w:rsidR="2E0ECCE6">
          <w:t xml:space="preserve"> (RTT: </w:t>
        </w:r>
      </w:ins>
      <w:ins w:id="200" w:author="Katia Sofia Illescas Brol" w:date="2023-07-24T12:24:00Z">
        <w:r w:rsidR="2E0ECCE6">
          <w:t>1.453</w:t>
        </w:r>
      </w:ins>
      <w:ins w:id="201" w:author="Katia Sofia Illescas Brol" w:date="2023-07-24T12:23:00Z">
        <w:r w:rsidR="2E0ECCE6">
          <w:t xml:space="preserve"> uM, hypo-glutamatergic: </w:t>
        </w:r>
      </w:ins>
      <w:ins w:id="202" w:author="Katia Sofia Illescas Brol" w:date="2023-07-24T12:24:00Z">
        <w:r w:rsidR="2E0ECCE6">
          <w:t>2.811</w:t>
        </w:r>
      </w:ins>
      <w:ins w:id="203" w:author="Katia Sofia Illescas Brol" w:date="2023-07-24T12:23:00Z">
        <w:r w:rsidR="2E0ECCE6">
          <w:t xml:space="preserve"> uM, controls: </w:t>
        </w:r>
      </w:ins>
      <w:ins w:id="204" w:author="Katia Sofia Illescas Brol" w:date="2023-07-24T12:26:00Z">
        <w:r w:rsidR="4623C06E">
          <w:t xml:space="preserve">2.470 </w:t>
        </w:r>
      </w:ins>
      <w:ins w:id="205" w:author="Katia Sofia Illescas Brol" w:date="2023-07-24T12:23:00Z">
        <w:r w:rsidR="2E0ECCE6">
          <w:t>uM)</w:t>
        </w:r>
      </w:ins>
      <w:ins w:id="206" w:author="Katia Sofia Illescas Brol" w:date="2023-07-24T08:37:00Z">
        <w:r w:rsidR="5252BF9F">
          <w:t xml:space="preserve"> </w:t>
        </w:r>
      </w:ins>
      <w:del w:id="207" w:author="Katia Sofia Illescas Brol" w:date="2023-07-24T08:36:00Z">
        <w:r w:rsidDel="00AC2506">
          <w:delText xml:space="preserve"> (DATA).</w:delText>
        </w:r>
      </w:del>
      <w:r w:rsidR="003A441E">
        <w:t xml:space="preserve"> </w:t>
      </w:r>
      <w:ins w:id="208" w:author="Katia Sofia Illescas Brol" w:date="2023-07-24T08:38:00Z">
        <w:r w:rsidR="5510259A">
          <w:t>In contrast</w:t>
        </w:r>
      </w:ins>
      <w:del w:id="209" w:author="Katia Sofia Illescas Brol" w:date="2023-07-24T08:38:00Z">
        <w:r w:rsidDel="00AC2506">
          <w:delText>Opposite to that</w:delText>
        </w:r>
      </w:del>
      <w:r w:rsidR="003A441E">
        <w:t xml:space="preserve">, </w:t>
      </w:r>
      <w:r w:rsidR="00077FC6">
        <w:t>all patients showed</w:t>
      </w:r>
      <w:r w:rsidR="003A441E">
        <w:t xml:space="preserve"> threonine concentration</w:t>
      </w:r>
      <w:r w:rsidR="00077FC6">
        <w:t xml:space="preserve"> values within a control-range (</w:t>
      </w:r>
      <w:del w:id="210" w:author="Katia Sofia Illescas Brol" w:date="2023-07-24T12:26:00Z">
        <w:r w:rsidDel="00077FC6">
          <w:delText>DATA</w:delText>
        </w:r>
      </w:del>
      <w:ins w:id="211" w:author="Katia Sofia Illescas Brol" w:date="2023-07-24T12:27:00Z">
        <w:r w:rsidR="555850F6">
          <w:t>RTT: 114.431 uM, hypo-glutamatergic: 148.299 uM, controls: 13</w:t>
        </w:r>
        <w:r w:rsidR="76467720">
          <w:t>7.</w:t>
        </w:r>
      </w:ins>
      <w:ins w:id="212" w:author="Katia Sofia Illescas Brol" w:date="2023-07-24T12:28:00Z">
        <w:r w:rsidR="76467720">
          <w:t xml:space="preserve">977 </w:t>
        </w:r>
      </w:ins>
      <w:ins w:id="213" w:author="Katia Sofia Illescas Brol" w:date="2023-07-24T12:27:00Z">
        <w:r w:rsidR="555850F6">
          <w:t>uM</w:t>
        </w:r>
      </w:ins>
      <w:r w:rsidR="00077FC6">
        <w:t>) (Figure 4</w:t>
      </w:r>
      <w:ins w:id="214" w:author="Katia Sofia Illescas Brol" w:date="2023-07-24T11:19:00Z">
        <w:r w:rsidR="3092390B">
          <w:t>A</w:t>
        </w:r>
      </w:ins>
      <w:del w:id="215" w:author="Katia Sofia Illescas Brol" w:date="2023-07-24T11:19:00Z">
        <w:r w:rsidDel="00077FC6">
          <w:delText>B</w:delText>
        </w:r>
      </w:del>
      <w:r w:rsidR="00077FC6">
        <w:t xml:space="preserve">).  </w:t>
      </w:r>
    </w:p>
    <w:p w14:paraId="538E60F7" w14:textId="5A3160DE" w:rsidR="002C1903" w:rsidRDefault="5ACE1F52" w:rsidP="00C37384">
      <w:pPr>
        <w:rPr>
          <w:ins w:id="216" w:author="Katia Sofia Illescas Brol" w:date="2023-07-24T11:54:00Z"/>
        </w:rPr>
      </w:pPr>
      <w:ins w:id="217" w:author="Katia Sofia Illescas Brol" w:date="2023-07-24T11:36:00Z">
        <w:r>
          <w:t>Valine, leucine, isoleucine, threonine, tryptophan, tyrosine, and phenylalanine</w:t>
        </w:r>
      </w:ins>
      <w:del w:id="218" w:author="Katia Sofia Illescas Brol" w:date="2023-07-24T11:36:00Z">
        <w:r w:rsidR="00077FC6" w:rsidDel="00077FC6">
          <w:delText>The five mentioned amino acids</w:delText>
        </w:r>
      </w:del>
      <w:r w:rsidR="00DB231E">
        <w:t xml:space="preserve">, </w:t>
      </w:r>
      <w:del w:id="219" w:author="Katia Sofia Illescas Brol" w:date="2023-07-24T11:36:00Z">
        <w:r w:rsidR="00077FC6" w:rsidDel="00DB231E">
          <w:delText>and</w:delText>
        </w:r>
      </w:del>
      <w:ins w:id="220" w:author="Katia Sofia Illescas Brol" w:date="2023-07-24T11:36:00Z">
        <w:r w:rsidR="3A2091EB">
          <w:t>a</w:t>
        </w:r>
      </w:ins>
      <w:ins w:id="221" w:author="Katia Sofia Illescas Brol" w:date="2023-07-24T11:37:00Z">
        <w:r w:rsidR="3A2091EB">
          <w:t>long with</w:t>
        </w:r>
      </w:ins>
      <w:r w:rsidR="00DB231E">
        <w:t xml:space="preserve"> other </w:t>
      </w:r>
      <w:r w:rsidR="003A441E">
        <w:t>large neutral amino acids</w:t>
      </w:r>
      <w:ins w:id="222" w:author="Katia Sofia Illescas Brol" w:date="2023-07-24T11:37:00Z">
        <w:r w:rsidR="5AAB44DF">
          <w:t>,</w:t>
        </w:r>
      </w:ins>
      <w:r w:rsidR="003A441E">
        <w:t xml:space="preserve"> </w:t>
      </w:r>
      <w:r w:rsidR="00077FC6">
        <w:t>are</w:t>
      </w:r>
      <w:ins w:id="223" w:author="Katia Sofia Illescas Brol" w:date="2023-07-24T11:37:00Z">
        <w:r w:rsidR="54E304C0">
          <w:t xml:space="preserve"> preferentially</w:t>
        </w:r>
      </w:ins>
      <w:r w:rsidR="00077FC6">
        <w:t xml:space="preserve"> transported </w:t>
      </w:r>
      <w:del w:id="224" w:author="Katia Sofia Illescas Brol" w:date="2023-07-24T11:37:00Z">
        <w:r w:rsidR="00077FC6" w:rsidDel="00077FC6">
          <w:delText xml:space="preserve">into the brain </w:delText>
        </w:r>
        <w:r w:rsidR="00077FC6" w:rsidDel="00DB231E">
          <w:delText>a</w:delText>
        </w:r>
      </w:del>
      <w:ins w:id="225" w:author="Katia Sofia Illescas Brol" w:date="2023-07-24T11:37:00Z">
        <w:r w:rsidR="0E0A004F">
          <w:t>a</w:t>
        </w:r>
      </w:ins>
      <w:r w:rsidR="00DB231E">
        <w:t>cross</w:t>
      </w:r>
      <w:r w:rsidR="00077FC6">
        <w:t xml:space="preserve"> </w:t>
      </w:r>
      <w:r w:rsidR="00DB231E">
        <w:t>the blood-brain barrier through a facilitative Na</w:t>
      </w:r>
      <w:r w:rsidR="00DB231E" w:rsidRPr="63CB6A18">
        <w:rPr>
          <w:vertAlign w:val="superscript"/>
        </w:rPr>
        <w:t>+</w:t>
      </w:r>
      <w:r w:rsidR="00DB231E">
        <w:t>-independent transporter named LAT1 (system L Amino Acid transporter)</w:t>
      </w:r>
      <w:r w:rsidR="003A441E">
        <w:t xml:space="preserve">, coded by the </w:t>
      </w:r>
      <w:r w:rsidR="003A441E" w:rsidRPr="63CB6A18">
        <w:rPr>
          <w:i/>
          <w:iCs/>
        </w:rPr>
        <w:t>SLC7A5</w:t>
      </w:r>
      <w:r w:rsidR="003A441E">
        <w:t> gene. We investigated its expression in a model of R</w:t>
      </w:r>
      <w:del w:id="226" w:author="Katia Sofia Illescas Brol" w:date="2023-07-24T11:23:00Z">
        <w:r w:rsidR="00077FC6" w:rsidDel="003A441E">
          <w:delText>ett syndrome</w:delText>
        </w:r>
      </w:del>
      <w:ins w:id="227" w:author="Katia Sofia Illescas Brol" w:date="2023-07-24T11:23:00Z">
        <w:r w:rsidR="4C7C59D3">
          <w:t>TT</w:t>
        </w:r>
      </w:ins>
      <w:r w:rsidR="003A441E">
        <w:t>, the BIRD female mice. Remarkably, brain samples from R</w:t>
      </w:r>
      <w:del w:id="228" w:author="Katia Sofia Illescas Brol" w:date="2023-07-24T11:23:00Z">
        <w:r w:rsidR="00077FC6" w:rsidDel="003A441E">
          <w:delText>ett</w:delText>
        </w:r>
      </w:del>
      <w:ins w:id="229" w:author="Katia Sofia Illescas Brol" w:date="2023-07-24T11:23:00Z">
        <w:r w:rsidR="1103A347">
          <w:t>TT</w:t>
        </w:r>
      </w:ins>
      <w:r w:rsidR="003A441E">
        <w:t xml:space="preserve"> female mice showed a significant decrease in the expression of LAT1, compared to littermate controls (Figure 4</w:t>
      </w:r>
      <w:ins w:id="230" w:author="Katia Sofia Illescas Brol" w:date="2023-07-24T11:19:00Z">
        <w:r w:rsidR="2785E543">
          <w:t>B</w:t>
        </w:r>
      </w:ins>
      <w:del w:id="231" w:author="Katia Sofia Illescas Brol" w:date="2023-07-24T11:19:00Z">
        <w:r w:rsidR="00077FC6" w:rsidDel="003A441E">
          <w:delText>C</w:delText>
        </w:r>
      </w:del>
      <w:r w:rsidR="003A441E">
        <w:t xml:space="preserve">). This was observed </w:t>
      </w:r>
      <w:r w:rsidR="00CB5093">
        <w:t xml:space="preserve">at two different neurodevelopmental stages, 3 and 7 months old mice, pointing towards a potential involvement of amino acids brain transport and metabolism in the pathophysiology of </w:t>
      </w:r>
      <w:r w:rsidR="00F233B6">
        <w:t xml:space="preserve">several neurodevelopmental diseases. </w:t>
      </w:r>
    </w:p>
    <w:p w14:paraId="36EBEAB6" w14:textId="69E383C2" w:rsidR="7E1A036F" w:rsidRDefault="7E1A036F">
      <w:ins w:id="232" w:author="Katia Sofia Illescas Brol" w:date="2023-07-24T12:39:00Z">
        <w:r>
          <w:t xml:space="preserve">Integrating the </w:t>
        </w:r>
      </w:ins>
      <w:r w:rsidR="00D9668D">
        <w:t>results</w:t>
      </w:r>
      <w:ins w:id="233" w:author="Katia Sofia Illescas Brol" w:date="2023-07-24T12:39:00Z">
        <w:r>
          <w:t xml:space="preserve"> of the multivariate and univariate analyses showed that both disease groups appear to ha</w:t>
        </w:r>
      </w:ins>
      <w:ins w:id="234" w:author="Katia Sofia Illescas Brol" w:date="2023-07-24T12:40:00Z">
        <w:r>
          <w:t xml:space="preserve">ve altered concentrations of the same metabolites, even though RTT patients had more </w:t>
        </w:r>
        <w:r w:rsidR="578A11C6">
          <w:t xml:space="preserve">statistically </w:t>
        </w:r>
        <w:r>
          <w:t>significant</w:t>
        </w:r>
        <w:r w:rsidR="67C8015A">
          <w:t xml:space="preserve"> differences (Figure 5</w:t>
        </w:r>
      </w:ins>
      <w:ins w:id="235" w:author="Katia Sofia Illescas Brol" w:date="2023-07-24T12:42:00Z">
        <w:r w:rsidR="3FEB1746">
          <w:t>A-B</w:t>
        </w:r>
      </w:ins>
      <w:ins w:id="236" w:author="Katia Sofia Illescas Brol" w:date="2023-07-24T12:40:00Z">
        <w:r w:rsidR="67C8015A">
          <w:t xml:space="preserve">). </w:t>
        </w:r>
      </w:ins>
      <w:ins w:id="237" w:author="Katia Sofia Illescas Brol" w:date="2023-07-24T12:41:00Z">
        <w:r w:rsidR="67C8015A">
          <w:t>Performing hiera</w:t>
        </w:r>
        <w:r w:rsidR="68B43CC8">
          <w:t>r</w:t>
        </w:r>
        <w:r w:rsidR="67C8015A">
          <w:t>chical clustering on only the selected metabo</w:t>
        </w:r>
        <w:r w:rsidR="5958EA48">
          <w:t xml:space="preserve">lites </w:t>
        </w:r>
        <w:r w:rsidR="162EF6F8">
          <w:t>r</w:t>
        </w:r>
      </w:ins>
      <w:ins w:id="238" w:author="Katia Sofia Illescas Brol" w:date="2023-07-24T12:42:00Z">
        <w:r w:rsidR="162EF6F8">
          <w:t>esulted in perfect separation of patients and controls</w:t>
        </w:r>
        <w:r w:rsidR="0989DBA5">
          <w:t xml:space="preserve"> (Figure</w:t>
        </w:r>
      </w:ins>
      <w:ins w:id="239" w:author="Katia Sofia Illescas Brol" w:date="2023-07-24T12:43:00Z">
        <w:r w:rsidR="0989DBA5">
          <w:t xml:space="preserve"> 5C-D</w:t>
        </w:r>
      </w:ins>
      <w:ins w:id="240" w:author="Katia Sofia Illescas Brol" w:date="2023-07-24T12:42:00Z">
        <w:r w:rsidR="0989DBA5">
          <w:t>)</w:t>
        </w:r>
      </w:ins>
      <w:ins w:id="241" w:author="Katia Sofia Illescas Brol" w:date="2023-07-24T12:43:00Z">
        <w:r w:rsidR="0989DBA5">
          <w:t xml:space="preserve">, which </w:t>
        </w:r>
      </w:ins>
      <w:ins w:id="242" w:author="Katia Sofia Illescas Brol" w:date="2023-07-24T12:46:00Z">
        <w:r w:rsidR="103E599C">
          <w:t xml:space="preserve">further </w:t>
        </w:r>
      </w:ins>
      <w:ins w:id="243" w:author="Katia Sofia Illescas Brol" w:date="2023-07-24T12:43:00Z">
        <w:r w:rsidR="0989DBA5">
          <w:t>show</w:t>
        </w:r>
      </w:ins>
      <w:ins w:id="244" w:author="Katia Sofia Illescas Brol" w:date="2023-07-24T12:46:00Z">
        <w:r w:rsidR="0082A8C4">
          <w:t xml:space="preserve">ed </w:t>
        </w:r>
      </w:ins>
      <w:ins w:id="245" w:author="Katia Sofia Illescas Brol" w:date="2023-07-24T12:43:00Z">
        <w:r w:rsidR="0989DBA5">
          <w:t>that only trigone</w:t>
        </w:r>
        <w:r w:rsidR="65FE072B">
          <w:t xml:space="preserve">lline and </w:t>
        </w:r>
      </w:ins>
      <w:ins w:id="246" w:author="Katia Sofia Illescas Brol" w:date="2023-07-24T12:44:00Z">
        <w:r w:rsidR="65FE072B">
          <w:t xml:space="preserve">indole-3-propionic acid had increased </w:t>
        </w:r>
      </w:ins>
      <w:ins w:id="247" w:author="Katia Sofia Illescas Brol" w:date="2023-07-24T12:45:00Z">
        <w:r w:rsidR="78AD9835">
          <w:t>con</w:t>
        </w:r>
      </w:ins>
      <w:ins w:id="248" w:author="Katia Sofia Illescas Brol" w:date="2023-07-24T12:44:00Z">
        <w:r w:rsidR="65FE072B">
          <w:t>centrations in both groups of patients</w:t>
        </w:r>
      </w:ins>
      <w:ins w:id="249" w:author="Katia Sofia Illescas Brol" w:date="2023-07-24T12:45:00Z">
        <w:r w:rsidR="63F5E2D9">
          <w:t>, while 3-hydroxyanthanillic acid was</w:t>
        </w:r>
      </w:ins>
      <w:ins w:id="250" w:author="Katia Sofia Illescas Brol" w:date="2023-07-24T12:46:00Z">
        <w:r w:rsidR="62063F87">
          <w:t xml:space="preserve"> only</w:t>
        </w:r>
      </w:ins>
      <w:ins w:id="251" w:author="Katia Sofia Illescas Brol" w:date="2023-07-24T12:45:00Z">
        <w:r w:rsidR="63F5E2D9">
          <w:t xml:space="preserve"> increased in RTT patients.</w:t>
        </w:r>
      </w:ins>
    </w:p>
    <w:p w14:paraId="305D497C" w14:textId="7EEFDD2E" w:rsidR="00A06AB8" w:rsidRDefault="00AF1150">
      <w:r>
        <w:t>Although not profoundly studied in this paper, other metabolic routes appeared to be involved in the diseases</w:t>
      </w:r>
      <w:ins w:id="252" w:author="Katia Sofia Illescas Brol" w:date="2023-07-24T01:51:00Z">
        <w:r w:rsidR="7D68F2FF">
          <w:t>’</w:t>
        </w:r>
      </w:ins>
      <w:r>
        <w:t xml:space="preserve"> pathophysiology. Besides amino acids metabolism</w:t>
      </w:r>
      <w:r w:rsidR="00A06AB8">
        <w:t>, aminoacyl tRNA biosynthesis metabolism appeared over-</w:t>
      </w:r>
      <w:r w:rsidR="00FF18A7">
        <w:t>represented</w:t>
      </w:r>
      <w:r w:rsidR="00A06AB8">
        <w:t xml:space="preserve">. Other non- amino acids-related pathways included pentose phosphate pathway and TCA cycle, exemplifying the importance of energy and oxidative stress metabolism transversal to neurodevelopmental diseases. </w:t>
      </w:r>
      <w:r w:rsidR="00FF18A7">
        <w:t>Finally,</w:t>
      </w:r>
      <w:r w:rsidR="00EF1D4B">
        <w:t xml:space="preserve"> metabolites such as </w:t>
      </w:r>
      <w:r w:rsidR="00FF18A7">
        <w:t>indole-3-acetic and indole-3-propionic acid</w:t>
      </w:r>
      <w:ins w:id="253" w:author="Katia Sofia Illescas Brol" w:date="2023-07-24T01:52:00Z">
        <w:r w:rsidR="0E931E02">
          <w:t>s</w:t>
        </w:r>
      </w:ins>
      <w:r w:rsidR="00FF18A7">
        <w:t xml:space="preserve"> pointed towards </w:t>
      </w:r>
      <w:ins w:id="254" w:author="Katia Sofia Illescas Brol" w:date="2023-07-24T01:52:00Z">
        <w:r w:rsidR="12C0808D">
          <w:t xml:space="preserve">a possible involvement of </w:t>
        </w:r>
      </w:ins>
      <w:del w:id="255" w:author="Katia Sofia Illescas Brol" w:date="2023-07-24T01:52:00Z">
        <w:r w:rsidDel="00FF18A7">
          <w:delText xml:space="preserve">the </w:delText>
        </w:r>
        <w:r w:rsidDel="00F46FE8">
          <w:delText>importance of</w:delText>
        </w:r>
      </w:del>
      <w:r w:rsidR="00F46FE8">
        <w:t xml:space="preserve"> </w:t>
      </w:r>
      <w:del w:id="256" w:author="Katia Sofia Illescas Brol" w:date="2023-07-24T01:52:00Z">
        <w:r w:rsidDel="00F46FE8">
          <w:delText>processes also related to brain metabolic regulation such as</w:delText>
        </w:r>
      </w:del>
      <w:r w:rsidR="00F46FE8">
        <w:t xml:space="preserve"> the gut microbiome and </w:t>
      </w:r>
      <w:ins w:id="257" w:author="Katia Sofia Illescas Brol" w:date="2023-07-24T01:53:00Z">
        <w:r w:rsidR="763BB675">
          <w:t xml:space="preserve">the </w:t>
        </w:r>
      </w:ins>
      <w:r w:rsidR="00F46FE8">
        <w:t>gut-brain axis</w:t>
      </w:r>
      <w:ins w:id="258" w:author="Katia Sofia Illescas Brol" w:date="2023-07-24T01:52:00Z">
        <w:r w:rsidR="32F80E5A">
          <w:t xml:space="preserve"> in neurodevelopmental disorders</w:t>
        </w:r>
      </w:ins>
      <w:r w:rsidR="00F46FE8">
        <w:t xml:space="preserve">. </w:t>
      </w:r>
    </w:p>
    <w:p w14:paraId="103A421A" w14:textId="299325E0" w:rsidR="00A06AB8" w:rsidRPr="00677140" w:rsidRDefault="00A06AB8" w:rsidP="00A06AB8">
      <w:pPr>
        <w:pStyle w:val="Ttulo1"/>
      </w:pPr>
      <w:r>
        <w:t>DISCUSSION</w:t>
      </w:r>
    </w:p>
    <w:p w14:paraId="6A9778AF" w14:textId="710686FB" w:rsidR="00523CAE" w:rsidRDefault="00523CAE" w:rsidP="000E29CE">
      <w:r>
        <w:t>Defective</w:t>
      </w:r>
      <w:r w:rsidR="0095064C">
        <w:t xml:space="preserve"> glutamate and GABAergic</w:t>
      </w:r>
      <w:r>
        <w:t xml:space="preserve"> neurotransmission is one of the main </w:t>
      </w:r>
      <w:r w:rsidR="0095064C">
        <w:t xml:space="preserve">features outstanding in the pathophysiology </w:t>
      </w:r>
      <w:r w:rsidR="000E29CE">
        <w:t>of neurodevelopmental diseases, from l</w:t>
      </w:r>
      <w:r w:rsidR="00A96137">
        <w:t xml:space="preserve">oss-of-function mutations in </w:t>
      </w:r>
      <w:r w:rsidR="00A96137" w:rsidRPr="001A37AA">
        <w:rPr>
          <w:i/>
        </w:rPr>
        <w:t>GRIN2B</w:t>
      </w:r>
      <w:r w:rsidR="00A96137">
        <w:t xml:space="preserve"> </w:t>
      </w:r>
      <w:r w:rsidR="000E29CE">
        <w:t xml:space="preserve">that </w:t>
      </w:r>
      <w:r w:rsidR="00A96137">
        <w:t>re</w:t>
      </w:r>
      <w:r w:rsidR="001A37AA">
        <w:t xml:space="preserve">sult in the inability of NMDA receptors to </w:t>
      </w:r>
      <w:r w:rsidR="000E29CE">
        <w:t xml:space="preserve">respond to glutamate neurotransmission to the unbalanced between GABA and glutamate characterized in Rett syndrome. Yet, other </w:t>
      </w:r>
      <w:r w:rsidR="002D6AEA">
        <w:t>elements contribute to</w:t>
      </w:r>
      <w:r w:rsidR="000E29CE">
        <w:t xml:space="preserve"> the landscape of </w:t>
      </w:r>
      <w:r w:rsidR="002D6AEA">
        <w:t xml:space="preserve">neurodevelopmental diseases, such as </w:t>
      </w:r>
      <w:r w:rsidR="00A84404">
        <w:t>inflammation, neuronal maturation or metabolism</w:t>
      </w:r>
      <w:r w:rsidR="002D6AEA">
        <w:t xml:space="preserve">. Specifically, metabolic alterations </w:t>
      </w:r>
      <w:r w:rsidR="00A84404">
        <w:t>are known to play key roles in the pathophysiology of neurodevelopmental diseases. They are EXPLAIN TWO EXAMPLES</w:t>
      </w:r>
      <w:r w:rsidR="002D6AEA">
        <w:t>. In our work, we have explored</w:t>
      </w:r>
      <w:r w:rsidR="00A84404">
        <w:t xml:space="preserve"> the </w:t>
      </w:r>
      <w:r w:rsidR="00DB6D90">
        <w:t xml:space="preserve">metabolic profile of almost 30 patients with different neurodevelopmental diseases in which the metabolic component of the pathophysiology was understudied compared to the glutamatergic neurotransmission alterations. </w:t>
      </w:r>
    </w:p>
    <w:p w14:paraId="58FACA75" w14:textId="77777777" w:rsidR="00C92B3A" w:rsidRDefault="00D9668D" w:rsidP="00A06AB8">
      <w:r>
        <w:t xml:space="preserve">Systemic analysis </w:t>
      </w:r>
      <w:r w:rsidR="00C92B3A">
        <w:t xml:space="preserve">of metabolic alterations in patients and controls CSF has revealed common pathophysiologyical pathwas </w:t>
      </w:r>
    </w:p>
    <w:p w14:paraId="4F5FDB2D" w14:textId="77777777" w:rsidR="00C92B3A" w:rsidRDefault="00C92B3A" w:rsidP="00A06AB8"/>
    <w:p w14:paraId="4880AB2D" w14:textId="1B881A26" w:rsidR="00523CAE" w:rsidRDefault="00D9668D" w:rsidP="00A06AB8">
      <w:bookmarkStart w:id="259" w:name="_GoBack"/>
      <w:bookmarkEnd w:id="259"/>
      <w:r>
        <w:t xml:space="preserve">SUMMARIZE OUR RESULTS IN ONE PARAGRAPH </w:t>
      </w:r>
    </w:p>
    <w:p w14:paraId="1E5E5786" w14:textId="77777777" w:rsidR="00523CAE" w:rsidRDefault="00523CAE" w:rsidP="00A06AB8"/>
    <w:p w14:paraId="629533EB" w14:textId="5DBC5D90" w:rsidR="00F46FE8" w:rsidRDefault="00F46FE8" w:rsidP="00A06AB8">
      <w:r>
        <w:t xml:space="preserve">Neurodevelopmental disorders with affected glutamate neurotransmission. Common elements underlying their pathophysiology can build the understanding of these pathologies, along with the description of new potential therapeutic targets. </w:t>
      </w:r>
    </w:p>
    <w:p w14:paraId="4182AC1D" w14:textId="7E82E100" w:rsidR="00F46FE8" w:rsidRPr="00677140" w:rsidRDefault="00F46FE8" w:rsidP="00F46FE8">
      <w:r>
        <w:t xml:space="preserve"> Metabolism is an interesting prism, as it underlies in most pathologies and can provide a </w:t>
      </w:r>
      <w:r w:rsidRPr="00677140">
        <w:t>cross-sectional perspective to neurodevelopmental diseases</w:t>
      </w:r>
      <w:r>
        <w:t>.</w:t>
      </w:r>
    </w:p>
    <w:p w14:paraId="1E18260D" w14:textId="15007F78" w:rsidR="00F46FE8" w:rsidRPr="00677140" w:rsidRDefault="00F46FE8" w:rsidP="00F46FE8">
      <w:r>
        <w:t>We</w:t>
      </w:r>
      <w:r w:rsidRPr="00677140">
        <w:t xml:space="preserve"> describe alterations regarding tryptophan metabolism which can be further studied for therapeutic purposes. </w:t>
      </w:r>
      <w:r>
        <w:t xml:space="preserve">Tryptophan and the importance of serotonin metabolism. </w:t>
      </w:r>
    </w:p>
    <w:p w14:paraId="1F7874BA" w14:textId="77777777" w:rsidR="00F46FE8" w:rsidRPr="00677140" w:rsidRDefault="00F46FE8" w:rsidP="00F46FE8">
      <w:r w:rsidRPr="00677140">
        <w:t xml:space="preserve">You describe SLC alterations which are the first new of such kind. </w:t>
      </w:r>
    </w:p>
    <w:p w14:paraId="6B22B94B" w14:textId="77777777" w:rsidR="00F46FE8" w:rsidRPr="00677140" w:rsidRDefault="00F46FE8" w:rsidP="00F46FE8">
      <w:r w:rsidRPr="00677140">
        <w:t xml:space="preserve">Metabolism can be a common feature in neurodevelopmental diseases worth studying. </w:t>
      </w:r>
    </w:p>
    <w:p w14:paraId="7A94C4BF" w14:textId="0EB8D6BC" w:rsidR="00A06AB8" w:rsidRDefault="00A06AB8" w:rsidP="00A06AB8"/>
    <w:p w14:paraId="6412B06E" w14:textId="6CB2BAB3" w:rsidR="00793DBA" w:rsidRDefault="00793DBA" w:rsidP="00A06AB8"/>
    <w:p w14:paraId="009FFE82" w14:textId="77777777" w:rsidR="00793DBA" w:rsidRPr="00312DDE" w:rsidRDefault="00793DBA" w:rsidP="00793DBA">
      <w:pPr>
        <w:rPr>
          <w:rFonts w:ascii="Times New Roman" w:hAnsi="Times New Roman" w:cs="Times New Roman"/>
          <w:sz w:val="24"/>
          <w:szCs w:val="24"/>
        </w:rPr>
      </w:pPr>
      <w:r w:rsidRPr="00312DDE">
        <w:rPr>
          <w:highlight w:val="yellow"/>
        </w:rPr>
        <w:t>Tryp</w:t>
      </w:r>
      <w:r w:rsidRPr="00312DDE">
        <w:t xml:space="preserve">tophan is an essential amino acid that is the precursor of several neuroactive compounds. The majority of tryptophan is </w:t>
      </w:r>
      <w:r>
        <w:t>catabolized</w:t>
      </w:r>
      <w:r w:rsidRPr="00312DDE">
        <w:t xml:space="preserve"> through the kynurenine pathway into the coenzyme nicotinamide adenine dinucleotide (NAD+), which is a </w:t>
      </w:r>
      <w:r>
        <w:t>vital</w:t>
      </w:r>
      <w:r w:rsidRPr="00312DDE">
        <w:t xml:space="preserve"> component of energy </w:t>
      </w:r>
      <w:r w:rsidRPr="00CF51AE">
        <w:rPr>
          <w:highlight w:val="yellow"/>
        </w:rPr>
        <w:t>metabolism.</w:t>
      </w:r>
      <w:r w:rsidRPr="00312DDE">
        <w:t xml:space="preserve"> Kynurenic (KYNA) is an intermediate metabolite of the kynurenine pathway that acts as an antagonist to the N-methyl-D-aspartate receptors (NMDARs). Studies have found that KYNA to be significantly increased in the cerebrospinal fluid (CSF) and brain tissue of patients with schizophrenia (Sathyasaikumar et al. 2011; Holtze et al. 2012)   </w:t>
      </w:r>
    </w:p>
    <w:p w14:paraId="1FB16921" w14:textId="77777777" w:rsidR="00793DBA" w:rsidRPr="00677140" w:rsidRDefault="00793DBA" w:rsidP="00A06AB8"/>
    <w:sectPr w:rsidR="00793DBA" w:rsidRPr="00677140" w:rsidSect="00EC35CF">
      <w:headerReference w:type="default" r:id="rId12"/>
      <w:footerReference w:type="default" r:id="rId13"/>
      <w:pgSz w:w="11906" w:h="16838"/>
      <w:pgMar w:top="1417" w:right="991" w:bottom="1417" w:left="993"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fonso luis De oyarzabal Sanz" w:date="2023-07-24T17:10:00Z" w:initials="AlDoS">
    <w:p w14:paraId="42CE210D" w14:textId="3D5B56C8" w:rsidR="0042121A" w:rsidRDefault="0042121A">
      <w:pPr>
        <w:pStyle w:val="Textocomentario"/>
      </w:pPr>
      <w:r>
        <w:rPr>
          <w:rStyle w:val="Refdecomentario"/>
        </w:rPr>
        <w:annotationRef/>
      </w:r>
      <w:r>
        <w:t xml:space="preserve">Pasar a resultados. </w:t>
      </w:r>
    </w:p>
  </w:comment>
  <w:comment w:id="1" w:author="Katia Sofia Illescas Brol" w:date="2023-06-22T11:02:00Z" w:initials="KSIB">
    <w:p w14:paraId="7AAEDC8D" w14:textId="77777777" w:rsidR="00DD34C6" w:rsidRPr="006D6A63" w:rsidRDefault="00DD34C6" w:rsidP="00DD34C6">
      <w:pPr>
        <w:pStyle w:val="Textocomentario"/>
        <w:rPr>
          <w:lang w:val="es-ES"/>
        </w:rPr>
      </w:pPr>
      <w:r>
        <w:rPr>
          <w:rStyle w:val="Refdecomentario"/>
        </w:rPr>
        <w:annotationRef/>
      </w:r>
      <w:r w:rsidRPr="006D6A63">
        <w:rPr>
          <w:lang w:val="es-ES"/>
        </w:rPr>
        <w:t>Deberia explicar por que analizamos matabolitos del triptófano? No se si eso puede ir en métodos??</w:t>
      </w:r>
    </w:p>
  </w:comment>
  <w:comment w:id="2" w:author="Alfonso luis De oyarzabal Sanz" w:date="2023-07-24T17:11:00Z" w:initials="AlDoS">
    <w:p w14:paraId="1364AC8E" w14:textId="1689608D" w:rsidR="0042121A" w:rsidRDefault="0042121A">
      <w:pPr>
        <w:pStyle w:val="Textocomentario"/>
      </w:pPr>
      <w:r>
        <w:rPr>
          <w:rStyle w:val="Refdecomentario"/>
        </w:rPr>
        <w:annotationRef/>
      </w:r>
      <w:r>
        <w:t xml:space="preserve">Meter aquí.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CE210D" w15:done="0"/>
  <w15:commentEx w15:paraId="7AAEDC8D" w15:done="0"/>
  <w15:commentEx w15:paraId="1364AC8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C1CA2" w14:textId="77777777" w:rsidR="00F068E7" w:rsidRDefault="00F068E7" w:rsidP="00C37384">
      <w:r>
        <w:separator/>
      </w:r>
    </w:p>
  </w:endnote>
  <w:endnote w:type="continuationSeparator" w:id="0">
    <w:p w14:paraId="6C33A359" w14:textId="77777777" w:rsidR="00F068E7" w:rsidRDefault="00F068E7" w:rsidP="00C37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8A910" w14:textId="09962472" w:rsidR="00983F39" w:rsidRPr="00EC35CF" w:rsidRDefault="00983F39" w:rsidP="00C37384">
    <w:r w:rsidRPr="00EC35CF">
      <w:fldChar w:fldCharType="begin"/>
    </w:r>
    <w:r w:rsidRPr="00EC35CF">
      <w:instrText>PAGE   \* MERGEFORMAT</w:instrText>
    </w:r>
    <w:r w:rsidRPr="00EC35CF">
      <w:fldChar w:fldCharType="separate"/>
    </w:r>
    <w:r w:rsidR="00C92B3A">
      <w:rPr>
        <w:noProof/>
      </w:rPr>
      <w:t>6</w:t>
    </w:r>
    <w:r w:rsidRPr="00EC35CF">
      <w:fldChar w:fldCharType="end"/>
    </w:r>
  </w:p>
  <w:p w14:paraId="250AB8BC" w14:textId="77777777" w:rsidR="00983F39" w:rsidRDefault="00983F39" w:rsidP="00C37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DC789" w14:textId="77777777" w:rsidR="00F068E7" w:rsidRDefault="00F068E7" w:rsidP="00C37384">
      <w:r>
        <w:separator/>
      </w:r>
    </w:p>
  </w:footnote>
  <w:footnote w:type="continuationSeparator" w:id="0">
    <w:p w14:paraId="560D417C" w14:textId="77777777" w:rsidR="00F068E7" w:rsidRDefault="00F068E7" w:rsidP="00C37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C510D" w14:textId="77777777" w:rsidR="00361218" w:rsidRPr="00361218" w:rsidRDefault="00787B25" w:rsidP="00C37384">
    <w:pPr>
      <w:pStyle w:val="Encabezado"/>
      <w:rPr>
        <w:color w:val="7F7F7F" w:themeColor="text1" w:themeTint="80"/>
        <w:sz w:val="16"/>
        <w:szCs w:val="16"/>
      </w:rPr>
    </w:pPr>
    <w:r>
      <w:rPr>
        <w:noProof/>
        <w:lang w:val="es-ES" w:eastAsia="es-ES"/>
      </w:rPr>
      <w:drawing>
        <wp:anchor distT="0" distB="0" distL="114300" distR="114300" simplePos="0" relativeHeight="251659264" behindDoc="1" locked="0" layoutInCell="1" allowOverlap="1" wp14:anchorId="5D8DE134" wp14:editId="270562EE">
          <wp:simplePos x="0" y="0"/>
          <wp:positionH relativeFrom="column">
            <wp:posOffset>4804229</wp:posOffset>
          </wp:positionH>
          <wp:positionV relativeFrom="paragraph">
            <wp:posOffset>-160201</wp:posOffset>
          </wp:positionV>
          <wp:extent cx="1795384" cy="386047"/>
          <wp:effectExtent l="0" t="0" r="0" b="0"/>
          <wp:wrapTight wrapText="bothSides">
            <wp:wrapPolygon edited="0">
              <wp:start x="688" y="1068"/>
              <wp:lineTo x="229" y="10675"/>
              <wp:lineTo x="688" y="18148"/>
              <wp:lineTo x="17421" y="20283"/>
              <wp:lineTo x="18567" y="20283"/>
              <wp:lineTo x="20859" y="18148"/>
              <wp:lineTo x="21088" y="5338"/>
              <wp:lineTo x="19942" y="1068"/>
              <wp:lineTo x="688" y="1068"/>
            </wp:wrapPolygon>
          </wp:wrapTight>
          <wp:docPr id="3" name="Imagen 3" descr="Trabaja con nosotros | Hospital Sant Joan de Dé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baja con nosotros | Hospital Sant Joan de Dé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5384" cy="38604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0E9F"/>
    <w:multiLevelType w:val="hybridMultilevel"/>
    <w:tmpl w:val="3E28CD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7E7A69"/>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12167C"/>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4B810C5"/>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FF1E67"/>
    <w:multiLevelType w:val="multilevel"/>
    <w:tmpl w:val="35461F34"/>
    <w:lvl w:ilvl="0">
      <w:start w:val="1"/>
      <w:numFmt w:val="decimal"/>
      <w:lvlText w:val="%1."/>
      <w:lvlJc w:val="left"/>
      <w:pPr>
        <w:ind w:left="360" w:hanging="360"/>
      </w:pPr>
      <w:rPr>
        <w:rFonts w:ascii="Arial" w:hAnsi="Arial" w:cs="Arial" w:hint="default"/>
        <w:sz w:val="20"/>
        <w:szCs w:val="20"/>
      </w:rPr>
    </w:lvl>
    <w:lvl w:ilvl="1">
      <w:start w:val="1"/>
      <w:numFmt w:val="decimal"/>
      <w:pStyle w:val="Ttulo2"/>
      <w:lvlText w:val="%1.%2."/>
      <w:lvlJc w:val="left"/>
      <w:pPr>
        <w:ind w:left="432" w:hanging="432"/>
      </w:pPr>
      <w:rPr>
        <w:rFonts w:ascii="Arial" w:hAnsi="Arial" w:cs="Arial" w:hint="default"/>
        <w:b/>
        <w:sz w:val="20"/>
      </w:rPr>
    </w:lvl>
    <w:lvl w:ilvl="2">
      <w:start w:val="1"/>
      <w:numFmt w:val="decimal"/>
      <w:pStyle w:val="Ttulo3"/>
      <w:lvlText w:val="%1.%2.%3."/>
      <w:lvlJc w:val="left"/>
      <w:pPr>
        <w:ind w:left="1224" w:hanging="504"/>
      </w:pPr>
      <w:rPr>
        <w:rFonts w:ascii="Arial" w:hAnsi="Arial" w:cs="Arial"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CB5B96"/>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EE56C16"/>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5D92420"/>
    <w:multiLevelType w:val="multilevel"/>
    <w:tmpl w:val="9A5080C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EA39FA"/>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4D50B68"/>
    <w:multiLevelType w:val="hybridMultilevel"/>
    <w:tmpl w:val="1F7AD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1B3C91"/>
    <w:multiLevelType w:val="multilevel"/>
    <w:tmpl w:val="6BC845D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357" w:firstLine="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C1E69B7"/>
    <w:multiLevelType w:val="hybridMultilevel"/>
    <w:tmpl w:val="9B988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E8B5CB6"/>
    <w:multiLevelType w:val="hybridMultilevel"/>
    <w:tmpl w:val="84A635F0"/>
    <w:lvl w:ilvl="0" w:tplc="22988714">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15:restartNumberingAfterBreak="0">
    <w:nsid w:val="7F3E4D69"/>
    <w:multiLevelType w:val="multilevel"/>
    <w:tmpl w:val="5532D978"/>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4"/>
  </w:num>
  <w:num w:numId="4">
    <w:abstractNumId w:val="7"/>
  </w:num>
  <w:num w:numId="5">
    <w:abstractNumId w:val="6"/>
  </w:num>
  <w:num w:numId="6">
    <w:abstractNumId w:val="2"/>
  </w:num>
  <w:num w:numId="7">
    <w:abstractNumId w:val="5"/>
  </w:num>
  <w:num w:numId="8">
    <w:abstractNumId w:val="3"/>
  </w:num>
  <w:num w:numId="9">
    <w:abstractNumId w:val="13"/>
  </w:num>
  <w:num w:numId="10">
    <w:abstractNumId w:val="10"/>
  </w:num>
  <w:num w:numId="11">
    <w:abstractNumId w:val="8"/>
  </w:num>
  <w:num w:numId="12">
    <w:abstractNumId w:val="1"/>
  </w:num>
  <w:num w:numId="13">
    <w:abstractNumId w:val="12"/>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fonso luis De oyarzabal Sanz">
    <w15:presenceInfo w15:providerId="AD" w15:userId="S-1-5-21-2500443335-2194351053-740524581-1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40"/>
    <w:rsid w:val="0000391E"/>
    <w:rsid w:val="00010E61"/>
    <w:rsid w:val="00011074"/>
    <w:rsid w:val="00023057"/>
    <w:rsid w:val="000358BB"/>
    <w:rsid w:val="00036CD9"/>
    <w:rsid w:val="000377B3"/>
    <w:rsid w:val="0004E87C"/>
    <w:rsid w:val="00063BE9"/>
    <w:rsid w:val="00077FC6"/>
    <w:rsid w:val="000809A4"/>
    <w:rsid w:val="00082EBC"/>
    <w:rsid w:val="00096C81"/>
    <w:rsid w:val="000A1431"/>
    <w:rsid w:val="000D11F4"/>
    <w:rsid w:val="000D1CA6"/>
    <w:rsid w:val="000D7383"/>
    <w:rsid w:val="000E29CE"/>
    <w:rsid w:val="000E6E1D"/>
    <w:rsid w:val="000F6886"/>
    <w:rsid w:val="001013A0"/>
    <w:rsid w:val="0011693D"/>
    <w:rsid w:val="00117513"/>
    <w:rsid w:val="00127F19"/>
    <w:rsid w:val="00151DDB"/>
    <w:rsid w:val="00157058"/>
    <w:rsid w:val="00176356"/>
    <w:rsid w:val="00176478"/>
    <w:rsid w:val="00190766"/>
    <w:rsid w:val="0019592C"/>
    <w:rsid w:val="001A37AA"/>
    <w:rsid w:val="001B40FA"/>
    <w:rsid w:val="001D0277"/>
    <w:rsid w:val="001E31BD"/>
    <w:rsid w:val="001F41B5"/>
    <w:rsid w:val="0020546E"/>
    <w:rsid w:val="00222AB4"/>
    <w:rsid w:val="002372D5"/>
    <w:rsid w:val="00251515"/>
    <w:rsid w:val="00252DB4"/>
    <w:rsid w:val="00253BEC"/>
    <w:rsid w:val="0028185C"/>
    <w:rsid w:val="002937B1"/>
    <w:rsid w:val="002A0D95"/>
    <w:rsid w:val="002C1903"/>
    <w:rsid w:val="002D16D0"/>
    <w:rsid w:val="002D21ED"/>
    <w:rsid w:val="002D4A3E"/>
    <w:rsid w:val="002D644F"/>
    <w:rsid w:val="002D6AEA"/>
    <w:rsid w:val="002E0233"/>
    <w:rsid w:val="002F0F69"/>
    <w:rsid w:val="00323BA3"/>
    <w:rsid w:val="00327453"/>
    <w:rsid w:val="0035586D"/>
    <w:rsid w:val="00361218"/>
    <w:rsid w:val="00365DC4"/>
    <w:rsid w:val="00367094"/>
    <w:rsid w:val="003759D1"/>
    <w:rsid w:val="003947C0"/>
    <w:rsid w:val="003A441E"/>
    <w:rsid w:val="003A5A80"/>
    <w:rsid w:val="003B2F30"/>
    <w:rsid w:val="003B4859"/>
    <w:rsid w:val="003F30FE"/>
    <w:rsid w:val="003F6AE3"/>
    <w:rsid w:val="004103D3"/>
    <w:rsid w:val="0042121A"/>
    <w:rsid w:val="00440907"/>
    <w:rsid w:val="00454DB8"/>
    <w:rsid w:val="004574B0"/>
    <w:rsid w:val="00471CB6"/>
    <w:rsid w:val="0047696D"/>
    <w:rsid w:val="004810F9"/>
    <w:rsid w:val="004B546A"/>
    <w:rsid w:val="004D3046"/>
    <w:rsid w:val="004E0E28"/>
    <w:rsid w:val="0050157D"/>
    <w:rsid w:val="00504701"/>
    <w:rsid w:val="0052078F"/>
    <w:rsid w:val="00523CAE"/>
    <w:rsid w:val="0054444E"/>
    <w:rsid w:val="00561301"/>
    <w:rsid w:val="005A6870"/>
    <w:rsid w:val="005D18C7"/>
    <w:rsid w:val="005F1DD0"/>
    <w:rsid w:val="006370D3"/>
    <w:rsid w:val="00663483"/>
    <w:rsid w:val="006741C3"/>
    <w:rsid w:val="00677140"/>
    <w:rsid w:val="00681843"/>
    <w:rsid w:val="00682FA7"/>
    <w:rsid w:val="006838E7"/>
    <w:rsid w:val="00693822"/>
    <w:rsid w:val="006C2281"/>
    <w:rsid w:val="006F24E7"/>
    <w:rsid w:val="006F8259"/>
    <w:rsid w:val="00733FBF"/>
    <w:rsid w:val="007434A1"/>
    <w:rsid w:val="00746158"/>
    <w:rsid w:val="0075349C"/>
    <w:rsid w:val="007608C1"/>
    <w:rsid w:val="007778E5"/>
    <w:rsid w:val="007816F4"/>
    <w:rsid w:val="00785198"/>
    <w:rsid w:val="00787B25"/>
    <w:rsid w:val="00793DBA"/>
    <w:rsid w:val="007A1CFC"/>
    <w:rsid w:val="007A2AFA"/>
    <w:rsid w:val="007C0C17"/>
    <w:rsid w:val="007D43F3"/>
    <w:rsid w:val="007E62AF"/>
    <w:rsid w:val="0081106D"/>
    <w:rsid w:val="0082769D"/>
    <w:rsid w:val="0082A8C4"/>
    <w:rsid w:val="00840D60"/>
    <w:rsid w:val="0084361B"/>
    <w:rsid w:val="00845223"/>
    <w:rsid w:val="0084777C"/>
    <w:rsid w:val="00853D46"/>
    <w:rsid w:val="008651A8"/>
    <w:rsid w:val="00865BE6"/>
    <w:rsid w:val="00867559"/>
    <w:rsid w:val="00875B3C"/>
    <w:rsid w:val="0087612E"/>
    <w:rsid w:val="00895F6A"/>
    <w:rsid w:val="008B31A7"/>
    <w:rsid w:val="008E65BB"/>
    <w:rsid w:val="00901758"/>
    <w:rsid w:val="0090659A"/>
    <w:rsid w:val="0091439B"/>
    <w:rsid w:val="00938E3B"/>
    <w:rsid w:val="00946A74"/>
    <w:rsid w:val="0095064C"/>
    <w:rsid w:val="009744DA"/>
    <w:rsid w:val="009754A8"/>
    <w:rsid w:val="00983F39"/>
    <w:rsid w:val="00993351"/>
    <w:rsid w:val="009C6713"/>
    <w:rsid w:val="009D7AE6"/>
    <w:rsid w:val="009E69DD"/>
    <w:rsid w:val="00A047BE"/>
    <w:rsid w:val="00A06AB8"/>
    <w:rsid w:val="00A2687B"/>
    <w:rsid w:val="00A35380"/>
    <w:rsid w:val="00A40CB0"/>
    <w:rsid w:val="00A84404"/>
    <w:rsid w:val="00A96137"/>
    <w:rsid w:val="00AB4641"/>
    <w:rsid w:val="00AC2506"/>
    <w:rsid w:val="00AE65A6"/>
    <w:rsid w:val="00AE72E0"/>
    <w:rsid w:val="00AF1150"/>
    <w:rsid w:val="00AF53A4"/>
    <w:rsid w:val="00B0490E"/>
    <w:rsid w:val="00B1614B"/>
    <w:rsid w:val="00B53E4C"/>
    <w:rsid w:val="00B6182B"/>
    <w:rsid w:val="00B65679"/>
    <w:rsid w:val="00BA47DA"/>
    <w:rsid w:val="00BA7899"/>
    <w:rsid w:val="00BB6365"/>
    <w:rsid w:val="00BB6BC8"/>
    <w:rsid w:val="00C025E8"/>
    <w:rsid w:val="00C37384"/>
    <w:rsid w:val="00C41EB3"/>
    <w:rsid w:val="00C423F6"/>
    <w:rsid w:val="00C4704F"/>
    <w:rsid w:val="00C60399"/>
    <w:rsid w:val="00C92B3A"/>
    <w:rsid w:val="00C946B2"/>
    <w:rsid w:val="00CB5093"/>
    <w:rsid w:val="00CE2DD1"/>
    <w:rsid w:val="00CE36B6"/>
    <w:rsid w:val="00CE7652"/>
    <w:rsid w:val="00CF5CF8"/>
    <w:rsid w:val="00D03A5E"/>
    <w:rsid w:val="00D07EA7"/>
    <w:rsid w:val="00D07F8F"/>
    <w:rsid w:val="00D1131D"/>
    <w:rsid w:val="00D426F9"/>
    <w:rsid w:val="00D55D10"/>
    <w:rsid w:val="00D569F4"/>
    <w:rsid w:val="00D82644"/>
    <w:rsid w:val="00D9668D"/>
    <w:rsid w:val="00D9717D"/>
    <w:rsid w:val="00DA24D5"/>
    <w:rsid w:val="00DA79AE"/>
    <w:rsid w:val="00DB16C3"/>
    <w:rsid w:val="00DB231E"/>
    <w:rsid w:val="00DB6D90"/>
    <w:rsid w:val="00DD34C6"/>
    <w:rsid w:val="00DD6B46"/>
    <w:rsid w:val="00E1014E"/>
    <w:rsid w:val="00E27B06"/>
    <w:rsid w:val="00E32453"/>
    <w:rsid w:val="00E77DCA"/>
    <w:rsid w:val="00E814E8"/>
    <w:rsid w:val="00E866F8"/>
    <w:rsid w:val="00EB7526"/>
    <w:rsid w:val="00EC35CF"/>
    <w:rsid w:val="00ED7966"/>
    <w:rsid w:val="00EE4D22"/>
    <w:rsid w:val="00EF1D4B"/>
    <w:rsid w:val="00F068E7"/>
    <w:rsid w:val="00F233B6"/>
    <w:rsid w:val="00F245B9"/>
    <w:rsid w:val="00F46FE8"/>
    <w:rsid w:val="00F5001F"/>
    <w:rsid w:val="00F53D35"/>
    <w:rsid w:val="00F77B12"/>
    <w:rsid w:val="00FB47AD"/>
    <w:rsid w:val="00FB6C9A"/>
    <w:rsid w:val="00FB6CFE"/>
    <w:rsid w:val="00FD25CA"/>
    <w:rsid w:val="00FD7E9B"/>
    <w:rsid w:val="00FE60CF"/>
    <w:rsid w:val="00FE6748"/>
    <w:rsid w:val="00FF18A7"/>
    <w:rsid w:val="00FF3F30"/>
    <w:rsid w:val="00FF6156"/>
    <w:rsid w:val="01396A1F"/>
    <w:rsid w:val="015FA4EE"/>
    <w:rsid w:val="0169F0EF"/>
    <w:rsid w:val="017A97D0"/>
    <w:rsid w:val="018E79FC"/>
    <w:rsid w:val="01994835"/>
    <w:rsid w:val="0201CC86"/>
    <w:rsid w:val="022E5E28"/>
    <w:rsid w:val="022F5E9C"/>
    <w:rsid w:val="028F86BE"/>
    <w:rsid w:val="02BA9478"/>
    <w:rsid w:val="03931CC7"/>
    <w:rsid w:val="039D9CE7"/>
    <w:rsid w:val="04551AB5"/>
    <w:rsid w:val="045D9872"/>
    <w:rsid w:val="04A01593"/>
    <w:rsid w:val="060CDB42"/>
    <w:rsid w:val="062D3F16"/>
    <w:rsid w:val="063BE5F4"/>
    <w:rsid w:val="06519F60"/>
    <w:rsid w:val="065CE1CD"/>
    <w:rsid w:val="06742A00"/>
    <w:rsid w:val="068A8FD6"/>
    <w:rsid w:val="06BB491A"/>
    <w:rsid w:val="06EFD918"/>
    <w:rsid w:val="077EDB3D"/>
    <w:rsid w:val="07C94E3F"/>
    <w:rsid w:val="07DDE527"/>
    <w:rsid w:val="0807CD89"/>
    <w:rsid w:val="0826FFB2"/>
    <w:rsid w:val="0847EAE4"/>
    <w:rsid w:val="085841D7"/>
    <w:rsid w:val="0871EB00"/>
    <w:rsid w:val="08A39472"/>
    <w:rsid w:val="08D02419"/>
    <w:rsid w:val="09894022"/>
    <w:rsid w:val="0989DBA5"/>
    <w:rsid w:val="09F41238"/>
    <w:rsid w:val="0A2779DA"/>
    <w:rsid w:val="0AD7781C"/>
    <w:rsid w:val="0B1DCC83"/>
    <w:rsid w:val="0BDCC815"/>
    <w:rsid w:val="0BFC14AC"/>
    <w:rsid w:val="0C59C9D9"/>
    <w:rsid w:val="0CAB2778"/>
    <w:rsid w:val="0D525289"/>
    <w:rsid w:val="0E07F0E2"/>
    <w:rsid w:val="0E0A004F"/>
    <w:rsid w:val="0E46F7D9"/>
    <w:rsid w:val="0E931E02"/>
    <w:rsid w:val="0EC65AFF"/>
    <w:rsid w:val="0ED4FA8D"/>
    <w:rsid w:val="0EF63038"/>
    <w:rsid w:val="0F39F932"/>
    <w:rsid w:val="0F974492"/>
    <w:rsid w:val="0FDD9A57"/>
    <w:rsid w:val="101CEC70"/>
    <w:rsid w:val="103E599C"/>
    <w:rsid w:val="10B3E9E2"/>
    <w:rsid w:val="1103A347"/>
    <w:rsid w:val="1149539F"/>
    <w:rsid w:val="1174407B"/>
    <w:rsid w:val="1175C8B8"/>
    <w:rsid w:val="11C88F6C"/>
    <w:rsid w:val="126B5630"/>
    <w:rsid w:val="12C0808D"/>
    <w:rsid w:val="13544AF8"/>
    <w:rsid w:val="139C8035"/>
    <w:rsid w:val="13E01887"/>
    <w:rsid w:val="149FF248"/>
    <w:rsid w:val="156A2582"/>
    <w:rsid w:val="15F2D0A2"/>
    <w:rsid w:val="162EF6F8"/>
    <w:rsid w:val="166905C5"/>
    <w:rsid w:val="166C031D"/>
    <w:rsid w:val="173EC753"/>
    <w:rsid w:val="18CD9421"/>
    <w:rsid w:val="18DA97B4"/>
    <w:rsid w:val="18DB17B1"/>
    <w:rsid w:val="1964FF5B"/>
    <w:rsid w:val="19A3A3DF"/>
    <w:rsid w:val="19A5B437"/>
    <w:rsid w:val="19E8C33F"/>
    <w:rsid w:val="1A38E2DF"/>
    <w:rsid w:val="1AB2EEF8"/>
    <w:rsid w:val="1AE942D4"/>
    <w:rsid w:val="1BCCA5F2"/>
    <w:rsid w:val="1BD4B340"/>
    <w:rsid w:val="1C4EBF59"/>
    <w:rsid w:val="1C71FF50"/>
    <w:rsid w:val="1D05FB69"/>
    <w:rsid w:val="1D693F14"/>
    <w:rsid w:val="1E00F69F"/>
    <w:rsid w:val="1E0DCFB1"/>
    <w:rsid w:val="1E9A7C37"/>
    <w:rsid w:val="1EE446F5"/>
    <w:rsid w:val="1F2FEEC6"/>
    <w:rsid w:val="1F4BB0B3"/>
    <w:rsid w:val="1FA9A012"/>
    <w:rsid w:val="204883E2"/>
    <w:rsid w:val="20B4CCAE"/>
    <w:rsid w:val="20C2D7A8"/>
    <w:rsid w:val="20CCBDFE"/>
    <w:rsid w:val="20D3869A"/>
    <w:rsid w:val="2108D605"/>
    <w:rsid w:val="214FD938"/>
    <w:rsid w:val="218BEC82"/>
    <w:rsid w:val="2298D7D2"/>
    <w:rsid w:val="23171B1C"/>
    <w:rsid w:val="23BF0BA2"/>
    <w:rsid w:val="23F8E4A9"/>
    <w:rsid w:val="24060ED5"/>
    <w:rsid w:val="2442ACC8"/>
    <w:rsid w:val="246955C5"/>
    <w:rsid w:val="2481B37F"/>
    <w:rsid w:val="249193FD"/>
    <w:rsid w:val="24CF5A33"/>
    <w:rsid w:val="2583830C"/>
    <w:rsid w:val="25C7F396"/>
    <w:rsid w:val="25FD80AE"/>
    <w:rsid w:val="26265AE3"/>
    <w:rsid w:val="2633C1E4"/>
    <w:rsid w:val="268C2381"/>
    <w:rsid w:val="26AF1A46"/>
    <w:rsid w:val="26D9140E"/>
    <w:rsid w:val="2785E543"/>
    <w:rsid w:val="27C934BF"/>
    <w:rsid w:val="2844AB48"/>
    <w:rsid w:val="28BB23CE"/>
    <w:rsid w:val="2928D08C"/>
    <w:rsid w:val="297DB180"/>
    <w:rsid w:val="2AFA9838"/>
    <w:rsid w:val="2B124ECE"/>
    <w:rsid w:val="2B624AED"/>
    <w:rsid w:val="2C4848B3"/>
    <w:rsid w:val="2C4BBAC6"/>
    <w:rsid w:val="2C84EDE0"/>
    <w:rsid w:val="2C9CA5E2"/>
    <w:rsid w:val="2CEA3FB1"/>
    <w:rsid w:val="2DE78B27"/>
    <w:rsid w:val="2E0ECCE6"/>
    <w:rsid w:val="2E51F5A3"/>
    <w:rsid w:val="2EB88D87"/>
    <w:rsid w:val="2F213AB4"/>
    <w:rsid w:val="2FE49F1E"/>
    <w:rsid w:val="2FF50514"/>
    <w:rsid w:val="3027B2FF"/>
    <w:rsid w:val="302FE469"/>
    <w:rsid w:val="3071B42A"/>
    <w:rsid w:val="3092390B"/>
    <w:rsid w:val="3193D7FF"/>
    <w:rsid w:val="32A6769E"/>
    <w:rsid w:val="32F80E5A"/>
    <w:rsid w:val="337F6C8A"/>
    <w:rsid w:val="33FF615D"/>
    <w:rsid w:val="34A9C42E"/>
    <w:rsid w:val="357D232F"/>
    <w:rsid w:val="35A015F5"/>
    <w:rsid w:val="35E604E6"/>
    <w:rsid w:val="35EA6A8A"/>
    <w:rsid w:val="36AA5FC3"/>
    <w:rsid w:val="37062951"/>
    <w:rsid w:val="3707676B"/>
    <w:rsid w:val="3718CDD0"/>
    <w:rsid w:val="3737021F"/>
    <w:rsid w:val="377FF51D"/>
    <w:rsid w:val="37C96EB0"/>
    <w:rsid w:val="38A1F9B2"/>
    <w:rsid w:val="38B9F31F"/>
    <w:rsid w:val="38F3D9EC"/>
    <w:rsid w:val="391DA5A8"/>
    <w:rsid w:val="39609560"/>
    <w:rsid w:val="397D3551"/>
    <w:rsid w:val="39C50A8B"/>
    <w:rsid w:val="39CCC8C9"/>
    <w:rsid w:val="3A174326"/>
    <w:rsid w:val="3A2091EB"/>
    <w:rsid w:val="3A3862B3"/>
    <w:rsid w:val="3A6EA2E1"/>
    <w:rsid w:val="3AB795DF"/>
    <w:rsid w:val="3B47DECC"/>
    <w:rsid w:val="3B4C6D54"/>
    <w:rsid w:val="3BEA8A66"/>
    <w:rsid w:val="3C536640"/>
    <w:rsid w:val="3C85C097"/>
    <w:rsid w:val="3D09CA20"/>
    <w:rsid w:val="3D75ACD0"/>
    <w:rsid w:val="3D865AC7"/>
    <w:rsid w:val="3DCCAC01"/>
    <w:rsid w:val="3DEF36A1"/>
    <w:rsid w:val="3E059C77"/>
    <w:rsid w:val="3E2080E2"/>
    <w:rsid w:val="3E5E1DA6"/>
    <w:rsid w:val="3E7CEAD9"/>
    <w:rsid w:val="3E9078F2"/>
    <w:rsid w:val="3EF59858"/>
    <w:rsid w:val="3F3E24A2"/>
    <w:rsid w:val="3F77520F"/>
    <w:rsid w:val="3F8CE72C"/>
    <w:rsid w:val="3FBD2A0A"/>
    <w:rsid w:val="3FEB1746"/>
    <w:rsid w:val="401B23B2"/>
    <w:rsid w:val="40A9E8FB"/>
    <w:rsid w:val="40DC9310"/>
    <w:rsid w:val="41044CC3"/>
    <w:rsid w:val="410E72E6"/>
    <w:rsid w:val="414C51A9"/>
    <w:rsid w:val="4285733E"/>
    <w:rsid w:val="4286D3B5"/>
    <w:rsid w:val="4290928A"/>
    <w:rsid w:val="42FE42EB"/>
    <w:rsid w:val="435F8DD2"/>
    <w:rsid w:val="43FD0A6D"/>
    <w:rsid w:val="4415AF46"/>
    <w:rsid w:val="4443E691"/>
    <w:rsid w:val="4474DDFB"/>
    <w:rsid w:val="44A19133"/>
    <w:rsid w:val="44CD5F2A"/>
    <w:rsid w:val="44D75030"/>
    <w:rsid w:val="45A69708"/>
    <w:rsid w:val="45BD1400"/>
    <w:rsid w:val="45FC28B0"/>
    <w:rsid w:val="4623C06E"/>
    <w:rsid w:val="468A6536"/>
    <w:rsid w:val="4758E461"/>
    <w:rsid w:val="47D90122"/>
    <w:rsid w:val="4804FFEC"/>
    <w:rsid w:val="485CCCA5"/>
    <w:rsid w:val="48D016E9"/>
    <w:rsid w:val="48EC0F14"/>
    <w:rsid w:val="49249965"/>
    <w:rsid w:val="49545C12"/>
    <w:rsid w:val="49A0D04D"/>
    <w:rsid w:val="4A614762"/>
    <w:rsid w:val="4A6BE74A"/>
    <w:rsid w:val="4A7C45AA"/>
    <w:rsid w:val="4A8CB431"/>
    <w:rsid w:val="4AB5F528"/>
    <w:rsid w:val="4AEBFE8E"/>
    <w:rsid w:val="4AF02C73"/>
    <w:rsid w:val="4B19FD47"/>
    <w:rsid w:val="4B267569"/>
    <w:rsid w:val="4B59A874"/>
    <w:rsid w:val="4B5DD659"/>
    <w:rsid w:val="4BDACF02"/>
    <w:rsid w:val="4C3D2BB4"/>
    <w:rsid w:val="4C7C59D3"/>
    <w:rsid w:val="4C823E8E"/>
    <w:rsid w:val="4C988918"/>
    <w:rsid w:val="4CD8710F"/>
    <w:rsid w:val="4CF1996C"/>
    <w:rsid w:val="4DC454F3"/>
    <w:rsid w:val="4E91049F"/>
    <w:rsid w:val="4EF15F83"/>
    <w:rsid w:val="4F1C4EDE"/>
    <w:rsid w:val="4F42FA8C"/>
    <w:rsid w:val="4F4745F3"/>
    <w:rsid w:val="4FC39D96"/>
    <w:rsid w:val="50293A2E"/>
    <w:rsid w:val="507DA58C"/>
    <w:rsid w:val="515F6DF7"/>
    <w:rsid w:val="51D29CEB"/>
    <w:rsid w:val="5252BF9F"/>
    <w:rsid w:val="5297B79F"/>
    <w:rsid w:val="52A96D47"/>
    <w:rsid w:val="5360DAF0"/>
    <w:rsid w:val="53761579"/>
    <w:rsid w:val="537A315A"/>
    <w:rsid w:val="541B7B0B"/>
    <w:rsid w:val="54339677"/>
    <w:rsid w:val="54411A5C"/>
    <w:rsid w:val="5497B5D3"/>
    <w:rsid w:val="54C8831C"/>
    <w:rsid w:val="54E304C0"/>
    <w:rsid w:val="54F79B03"/>
    <w:rsid w:val="5510259A"/>
    <w:rsid w:val="555116AF"/>
    <w:rsid w:val="555850F6"/>
    <w:rsid w:val="5683B828"/>
    <w:rsid w:val="5697F7F1"/>
    <w:rsid w:val="57322600"/>
    <w:rsid w:val="578A11C6"/>
    <w:rsid w:val="579F9786"/>
    <w:rsid w:val="582D7195"/>
    <w:rsid w:val="589199A0"/>
    <w:rsid w:val="5899CB0A"/>
    <w:rsid w:val="58EE2839"/>
    <w:rsid w:val="5912C612"/>
    <w:rsid w:val="5958EA48"/>
    <w:rsid w:val="59E0C7BE"/>
    <w:rsid w:val="5A22A7A8"/>
    <w:rsid w:val="5A2ED3AC"/>
    <w:rsid w:val="5A8122D1"/>
    <w:rsid w:val="5A8B73CF"/>
    <w:rsid w:val="5AAB44DF"/>
    <w:rsid w:val="5ACE1F52"/>
    <w:rsid w:val="5B5CA5AA"/>
    <w:rsid w:val="5B9E6C7E"/>
    <w:rsid w:val="5BC93A62"/>
    <w:rsid w:val="5C25C8FB"/>
    <w:rsid w:val="5C2EE287"/>
    <w:rsid w:val="5C31AB8A"/>
    <w:rsid w:val="5C373376"/>
    <w:rsid w:val="5C445DA2"/>
    <w:rsid w:val="5C46876B"/>
    <w:rsid w:val="5C793556"/>
    <w:rsid w:val="5CFCC3B3"/>
    <w:rsid w:val="5D5C2894"/>
    <w:rsid w:val="5DB12F8B"/>
    <w:rsid w:val="5E422ACF"/>
    <w:rsid w:val="5F820796"/>
    <w:rsid w:val="5FAA9254"/>
    <w:rsid w:val="5FF4BE69"/>
    <w:rsid w:val="601137EE"/>
    <w:rsid w:val="6050E3B4"/>
    <w:rsid w:val="60580559"/>
    <w:rsid w:val="609A2D4C"/>
    <w:rsid w:val="611DD7F7"/>
    <w:rsid w:val="616F0BF7"/>
    <w:rsid w:val="61F57581"/>
    <w:rsid w:val="62063F87"/>
    <w:rsid w:val="6216715A"/>
    <w:rsid w:val="62B9A858"/>
    <w:rsid w:val="62C7C3A2"/>
    <w:rsid w:val="62E23316"/>
    <w:rsid w:val="62F59760"/>
    <w:rsid w:val="633FAD0F"/>
    <w:rsid w:val="63CB6A18"/>
    <w:rsid w:val="63F5E2D9"/>
    <w:rsid w:val="64664EE9"/>
    <w:rsid w:val="6484473B"/>
    <w:rsid w:val="64F82A6E"/>
    <w:rsid w:val="650387F0"/>
    <w:rsid w:val="654E121C"/>
    <w:rsid w:val="6553FF77"/>
    <w:rsid w:val="6558FE51"/>
    <w:rsid w:val="65C99FBE"/>
    <w:rsid w:val="65FE072B"/>
    <w:rsid w:val="66A9A695"/>
    <w:rsid w:val="66E99079"/>
    <w:rsid w:val="6796CC6E"/>
    <w:rsid w:val="67B5A439"/>
    <w:rsid w:val="67C8015A"/>
    <w:rsid w:val="68465515"/>
    <w:rsid w:val="68A9672C"/>
    <w:rsid w:val="68B43CC8"/>
    <w:rsid w:val="69D226CC"/>
    <w:rsid w:val="69DEE699"/>
    <w:rsid w:val="69F7C5FA"/>
    <w:rsid w:val="6B58FEAE"/>
    <w:rsid w:val="6BC7C007"/>
    <w:rsid w:val="6C331CE2"/>
    <w:rsid w:val="6C42AB45"/>
    <w:rsid w:val="6C4382D8"/>
    <w:rsid w:val="6D16875B"/>
    <w:rsid w:val="6D5026DD"/>
    <w:rsid w:val="6DCF1C2F"/>
    <w:rsid w:val="6DE008AE"/>
    <w:rsid w:val="6DE740BF"/>
    <w:rsid w:val="6E021C7B"/>
    <w:rsid w:val="6EE9B72A"/>
    <w:rsid w:val="6F7B239A"/>
    <w:rsid w:val="6FF087F3"/>
    <w:rsid w:val="6FF82360"/>
    <w:rsid w:val="7047EAD4"/>
    <w:rsid w:val="7052C358"/>
    <w:rsid w:val="705615DF"/>
    <w:rsid w:val="7085D7FC"/>
    <w:rsid w:val="708C73BD"/>
    <w:rsid w:val="71076D7E"/>
    <w:rsid w:val="711EE181"/>
    <w:rsid w:val="71647405"/>
    <w:rsid w:val="7212D2D5"/>
    <w:rsid w:val="721386D1"/>
    <w:rsid w:val="72FA2E5B"/>
    <w:rsid w:val="731A8856"/>
    <w:rsid w:val="73659707"/>
    <w:rsid w:val="73C26CF0"/>
    <w:rsid w:val="73E3633A"/>
    <w:rsid w:val="74220860"/>
    <w:rsid w:val="745E8F91"/>
    <w:rsid w:val="74820442"/>
    <w:rsid w:val="74873E66"/>
    <w:rsid w:val="74BC2878"/>
    <w:rsid w:val="74C90872"/>
    <w:rsid w:val="74DDE96E"/>
    <w:rsid w:val="751381DD"/>
    <w:rsid w:val="763BB675"/>
    <w:rsid w:val="76467720"/>
    <w:rsid w:val="76BD20A5"/>
    <w:rsid w:val="76D1A457"/>
    <w:rsid w:val="76E2EBE6"/>
    <w:rsid w:val="78057A91"/>
    <w:rsid w:val="78AD9835"/>
    <w:rsid w:val="78E4AD89"/>
    <w:rsid w:val="792731A0"/>
    <w:rsid w:val="792757F1"/>
    <w:rsid w:val="7A794F8C"/>
    <w:rsid w:val="7AE3BFE6"/>
    <w:rsid w:val="7AF06369"/>
    <w:rsid w:val="7B0B564B"/>
    <w:rsid w:val="7B2EDEAD"/>
    <w:rsid w:val="7B31A936"/>
    <w:rsid w:val="7B390136"/>
    <w:rsid w:val="7BB6E3F2"/>
    <w:rsid w:val="7C537BED"/>
    <w:rsid w:val="7C69A176"/>
    <w:rsid w:val="7D68F2FF"/>
    <w:rsid w:val="7DE7DED3"/>
    <w:rsid w:val="7E1A036F"/>
    <w:rsid w:val="7E238CA2"/>
    <w:rsid w:val="7E4C91BA"/>
    <w:rsid w:val="7F0C0338"/>
    <w:rsid w:val="7F7808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F5F2"/>
  <w15:chartTrackingRefBased/>
  <w15:docId w15:val="{031307D6-9ECE-45FE-9FCE-C7AA554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384"/>
    <w:pPr>
      <w:jc w:val="both"/>
    </w:pPr>
    <w:rPr>
      <w:lang w:val="en-US"/>
    </w:rPr>
  </w:style>
  <w:style w:type="paragraph" w:styleId="Ttulo1">
    <w:name w:val="heading 1"/>
    <w:basedOn w:val="Normal"/>
    <w:next w:val="Normal"/>
    <w:link w:val="Ttulo1Car"/>
    <w:uiPriority w:val="9"/>
    <w:qFormat/>
    <w:rsid w:val="009E69DD"/>
    <w:pPr>
      <w:keepNext/>
      <w:keepLines/>
      <w:shd w:val="clear" w:color="auto" w:fill="FFF2CC" w:themeFill="accent4" w:themeFillTint="33"/>
      <w:spacing w:before="120" w:after="120"/>
      <w:outlineLvl w:val="0"/>
    </w:pPr>
    <w:rPr>
      <w:rFonts w:eastAsiaTheme="majorEastAsia" w:cstheme="majorBidi"/>
      <w:b/>
      <w:szCs w:val="32"/>
    </w:rPr>
  </w:style>
  <w:style w:type="paragraph" w:styleId="Ttulo20">
    <w:name w:val="heading 2"/>
    <w:basedOn w:val="Normal"/>
    <w:next w:val="Normal"/>
    <w:link w:val="Ttulo2Car"/>
    <w:uiPriority w:val="9"/>
    <w:unhideWhenUsed/>
    <w:qFormat/>
    <w:rsid w:val="009E69DD"/>
    <w:pPr>
      <w:keepNext/>
      <w:keepLines/>
      <w:spacing w:before="120" w:after="120"/>
      <w:outlineLvl w:val="1"/>
    </w:pPr>
    <w:rPr>
      <w:rFonts w:eastAsiaTheme="majorEastAsia" w:cstheme="majorBidi"/>
      <w:szCs w:val="26"/>
    </w:rPr>
  </w:style>
  <w:style w:type="paragraph" w:styleId="Ttulo30">
    <w:name w:val="heading 3"/>
    <w:basedOn w:val="Normal"/>
    <w:next w:val="Normal"/>
    <w:link w:val="Ttulo3Car"/>
    <w:uiPriority w:val="9"/>
    <w:semiHidden/>
    <w:unhideWhenUsed/>
    <w:qFormat/>
    <w:rsid w:val="003A4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E69DD"/>
    <w:pPr>
      <w:ind w:left="720"/>
      <w:contextualSpacing/>
    </w:pPr>
  </w:style>
  <w:style w:type="character" w:customStyle="1" w:styleId="Ttulo1Car">
    <w:name w:val="Título 1 Car"/>
    <w:basedOn w:val="Fuentedeprrafopredeter"/>
    <w:link w:val="Ttulo1"/>
    <w:uiPriority w:val="9"/>
    <w:rsid w:val="009E69DD"/>
    <w:rPr>
      <w:rFonts w:ascii="Arial" w:eastAsiaTheme="majorEastAsia" w:hAnsi="Arial" w:cstheme="majorBidi"/>
      <w:b/>
      <w:szCs w:val="32"/>
      <w:shd w:val="clear" w:color="auto" w:fill="FFF2CC" w:themeFill="accent4" w:themeFillTint="33"/>
    </w:rPr>
  </w:style>
  <w:style w:type="character" w:customStyle="1" w:styleId="Ttulo2Car">
    <w:name w:val="Título 2 Car"/>
    <w:basedOn w:val="Fuentedeprrafopredeter"/>
    <w:link w:val="Ttulo20"/>
    <w:uiPriority w:val="9"/>
    <w:rsid w:val="009E69DD"/>
    <w:rPr>
      <w:rFonts w:ascii="Arial" w:eastAsiaTheme="majorEastAsia" w:hAnsi="Arial" w:cstheme="majorBidi"/>
      <w:sz w:val="20"/>
      <w:szCs w:val="26"/>
    </w:rPr>
  </w:style>
  <w:style w:type="character" w:customStyle="1" w:styleId="normaltextrun">
    <w:name w:val="normaltextrun"/>
    <w:basedOn w:val="Fuentedeprrafopredeter"/>
    <w:rsid w:val="009E69DD"/>
  </w:style>
  <w:style w:type="character" w:customStyle="1" w:styleId="eop">
    <w:name w:val="eop"/>
    <w:basedOn w:val="Fuentedeprrafopredeter"/>
    <w:rsid w:val="009E69DD"/>
  </w:style>
  <w:style w:type="paragraph" w:customStyle="1" w:styleId="paragraph">
    <w:name w:val="paragraph"/>
    <w:basedOn w:val="Normal"/>
    <w:rsid w:val="009E69DD"/>
    <w:pPr>
      <w:spacing w:before="100" w:beforeAutospacing="1" w:after="100" w:afterAutospacing="1"/>
    </w:pPr>
    <w:rPr>
      <w:rFonts w:ascii="Times New Roman" w:hAnsi="Times New Roman" w:cs="Times New Roman"/>
      <w:sz w:val="24"/>
      <w:szCs w:val="24"/>
    </w:rPr>
  </w:style>
  <w:style w:type="character" w:customStyle="1" w:styleId="spellingerrorsuperscript">
    <w:name w:val="spellingerrorsuperscript"/>
    <w:basedOn w:val="Fuentedeprrafopredeter"/>
    <w:rsid w:val="009E69DD"/>
  </w:style>
  <w:style w:type="character" w:customStyle="1" w:styleId="tabchar">
    <w:name w:val="tabchar"/>
    <w:basedOn w:val="Fuentedeprrafopredeter"/>
    <w:rsid w:val="007D43F3"/>
  </w:style>
  <w:style w:type="paragraph" w:customStyle="1" w:styleId="Ttulo2">
    <w:name w:val="Título2"/>
    <w:basedOn w:val="Ttulo20"/>
    <w:link w:val="Ttulo2Car0"/>
    <w:autoRedefine/>
    <w:qFormat/>
    <w:rsid w:val="009744DA"/>
    <w:pPr>
      <w:numPr>
        <w:ilvl w:val="1"/>
        <w:numId w:val="3"/>
      </w:numPr>
      <w:spacing w:before="0" w:after="0"/>
      <w:ind w:left="567" w:hanging="567"/>
    </w:pPr>
    <w:rPr>
      <w:rFonts w:cs="Arial"/>
      <w:b/>
    </w:rPr>
  </w:style>
  <w:style w:type="paragraph" w:customStyle="1" w:styleId="Ttulo3">
    <w:name w:val="Título3"/>
    <w:basedOn w:val="Ttulo2"/>
    <w:link w:val="Ttulo3Car0"/>
    <w:qFormat/>
    <w:rsid w:val="0084361B"/>
    <w:pPr>
      <w:numPr>
        <w:ilvl w:val="2"/>
      </w:numPr>
      <w:ind w:left="567" w:hanging="567"/>
    </w:pPr>
    <w:rPr>
      <w:b w:val="0"/>
      <w:iCs/>
      <w:color w:val="000000"/>
      <w:szCs w:val="20"/>
      <w:bdr w:val="none" w:sz="0" w:space="0" w:color="auto" w:frame="1"/>
    </w:rPr>
  </w:style>
  <w:style w:type="character" w:customStyle="1" w:styleId="Ttulo2Car0">
    <w:name w:val="Título2 Car"/>
    <w:basedOn w:val="Ttulo2Car"/>
    <w:link w:val="Ttulo2"/>
    <w:rsid w:val="009744DA"/>
    <w:rPr>
      <w:rFonts w:ascii="Arial" w:eastAsiaTheme="majorEastAsia" w:hAnsi="Arial" w:cs="Arial"/>
      <w:b/>
      <w:sz w:val="20"/>
      <w:szCs w:val="26"/>
      <w:lang w:val="en-US" w:eastAsia="es-ES"/>
    </w:rPr>
  </w:style>
  <w:style w:type="paragraph" w:styleId="Textodeglobo">
    <w:name w:val="Balloon Text"/>
    <w:basedOn w:val="Normal"/>
    <w:link w:val="TextodegloboCar"/>
    <w:uiPriority w:val="99"/>
    <w:semiHidden/>
    <w:unhideWhenUsed/>
    <w:rsid w:val="00AF53A4"/>
    <w:rPr>
      <w:rFonts w:ascii="Segoe UI" w:hAnsi="Segoe UI" w:cs="Segoe UI"/>
      <w:sz w:val="18"/>
      <w:szCs w:val="18"/>
    </w:rPr>
  </w:style>
  <w:style w:type="character" w:customStyle="1" w:styleId="Ttulo3Car0">
    <w:name w:val="Título3 Car"/>
    <w:basedOn w:val="Ttulo2Car0"/>
    <w:link w:val="Ttulo3"/>
    <w:rsid w:val="0084361B"/>
    <w:rPr>
      <w:rFonts w:ascii="Arial" w:eastAsiaTheme="majorEastAsia" w:hAnsi="Arial" w:cs="Arial"/>
      <w:b w:val="0"/>
      <w:iCs/>
      <w:color w:val="000000"/>
      <w:sz w:val="20"/>
      <w:szCs w:val="20"/>
      <w:bdr w:val="none" w:sz="0" w:space="0" w:color="auto" w:frame="1"/>
      <w:lang w:val="en-US" w:eastAsia="es-ES"/>
    </w:rPr>
  </w:style>
  <w:style w:type="character" w:customStyle="1" w:styleId="TextodegloboCar">
    <w:name w:val="Texto de globo Car"/>
    <w:basedOn w:val="Fuentedeprrafopredeter"/>
    <w:link w:val="Textodeglobo"/>
    <w:uiPriority w:val="99"/>
    <w:semiHidden/>
    <w:rsid w:val="00AF53A4"/>
    <w:rPr>
      <w:rFonts w:ascii="Segoe UI" w:hAnsi="Segoe UI" w:cs="Segoe UI"/>
      <w:sz w:val="18"/>
      <w:szCs w:val="18"/>
    </w:rPr>
  </w:style>
  <w:style w:type="paragraph" w:styleId="Sinespaciado">
    <w:name w:val="No Spacing"/>
    <w:uiPriority w:val="1"/>
    <w:qFormat/>
    <w:rsid w:val="00AF53A4"/>
    <w:pPr>
      <w:spacing w:after="0" w:line="240" w:lineRule="auto"/>
      <w:jc w:val="both"/>
    </w:pPr>
    <w:rPr>
      <w:rFonts w:ascii="Arial" w:hAnsi="Arial"/>
      <w:sz w:val="20"/>
    </w:rPr>
  </w:style>
  <w:style w:type="paragraph" w:customStyle="1" w:styleId="Normal2">
    <w:name w:val="Normal2"/>
    <w:basedOn w:val="Prrafodelista"/>
    <w:link w:val="Normal2Car"/>
    <w:qFormat/>
    <w:rsid w:val="00AF53A4"/>
    <w:pPr>
      <w:ind w:left="567"/>
    </w:pPr>
  </w:style>
  <w:style w:type="paragraph" w:styleId="Encabezado">
    <w:name w:val="header"/>
    <w:basedOn w:val="Normal"/>
    <w:link w:val="EncabezadoCar"/>
    <w:uiPriority w:val="99"/>
    <w:unhideWhenUsed/>
    <w:rsid w:val="00983F39"/>
    <w:pPr>
      <w:tabs>
        <w:tab w:val="center" w:pos="4252"/>
        <w:tab w:val="right" w:pos="8504"/>
      </w:tabs>
    </w:pPr>
  </w:style>
  <w:style w:type="character" w:customStyle="1" w:styleId="PrrafodelistaCar">
    <w:name w:val="Párrafo de lista Car"/>
    <w:basedOn w:val="Fuentedeprrafopredeter"/>
    <w:link w:val="Prrafodelista"/>
    <w:uiPriority w:val="34"/>
    <w:rsid w:val="00AF53A4"/>
    <w:rPr>
      <w:rFonts w:ascii="Arial" w:hAnsi="Arial"/>
      <w:sz w:val="20"/>
    </w:rPr>
  </w:style>
  <w:style w:type="character" w:customStyle="1" w:styleId="Normal2Car">
    <w:name w:val="Normal2 Car"/>
    <w:basedOn w:val="PrrafodelistaCar"/>
    <w:link w:val="Normal2"/>
    <w:rsid w:val="00AF53A4"/>
    <w:rPr>
      <w:rFonts w:ascii="Arial" w:hAnsi="Arial" w:cs="Arial"/>
      <w:sz w:val="20"/>
      <w:lang w:val="en-US"/>
    </w:rPr>
  </w:style>
  <w:style w:type="character" w:customStyle="1" w:styleId="EncabezadoCar">
    <w:name w:val="Encabezado Car"/>
    <w:basedOn w:val="Fuentedeprrafopredeter"/>
    <w:link w:val="Encabezado"/>
    <w:uiPriority w:val="99"/>
    <w:rsid w:val="00983F39"/>
    <w:rPr>
      <w:rFonts w:ascii="Arial" w:hAnsi="Arial"/>
      <w:sz w:val="20"/>
    </w:rPr>
  </w:style>
  <w:style w:type="paragraph" w:styleId="Piedepgina">
    <w:name w:val="footer"/>
    <w:basedOn w:val="Normal"/>
    <w:link w:val="PiedepginaCar"/>
    <w:uiPriority w:val="99"/>
    <w:unhideWhenUsed/>
    <w:rsid w:val="00983F39"/>
    <w:pPr>
      <w:tabs>
        <w:tab w:val="center" w:pos="4252"/>
        <w:tab w:val="right" w:pos="8504"/>
      </w:tabs>
    </w:pPr>
  </w:style>
  <w:style w:type="character" w:customStyle="1" w:styleId="PiedepginaCar">
    <w:name w:val="Pie de página Car"/>
    <w:basedOn w:val="Fuentedeprrafopredeter"/>
    <w:link w:val="Piedepgina"/>
    <w:uiPriority w:val="99"/>
    <w:rsid w:val="00983F39"/>
    <w:rPr>
      <w:rFonts w:ascii="Arial" w:hAnsi="Arial"/>
      <w:sz w:val="20"/>
    </w:rPr>
  </w:style>
  <w:style w:type="character" w:styleId="Refdecomentario">
    <w:name w:val="annotation reference"/>
    <w:basedOn w:val="Fuentedeprrafopredeter"/>
    <w:uiPriority w:val="99"/>
    <w:semiHidden/>
    <w:unhideWhenUsed/>
    <w:rsid w:val="00B0490E"/>
    <w:rPr>
      <w:sz w:val="16"/>
      <w:szCs w:val="16"/>
    </w:rPr>
  </w:style>
  <w:style w:type="paragraph" w:styleId="Textocomentario">
    <w:name w:val="annotation text"/>
    <w:basedOn w:val="Normal"/>
    <w:link w:val="TextocomentarioCar"/>
    <w:uiPriority w:val="99"/>
    <w:semiHidden/>
    <w:unhideWhenUsed/>
    <w:rsid w:val="00B0490E"/>
  </w:style>
  <w:style w:type="character" w:customStyle="1" w:styleId="TextocomentarioCar">
    <w:name w:val="Texto comentario Car"/>
    <w:basedOn w:val="Fuentedeprrafopredeter"/>
    <w:link w:val="Textocomentario"/>
    <w:uiPriority w:val="99"/>
    <w:semiHidden/>
    <w:rsid w:val="00B0490E"/>
    <w:rPr>
      <w:rFonts w:ascii="Arial" w:eastAsia="Times New Roman" w:hAnsi="Arial" w:cs="Arial"/>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B0490E"/>
    <w:rPr>
      <w:b/>
      <w:bCs/>
    </w:rPr>
  </w:style>
  <w:style w:type="character" w:customStyle="1" w:styleId="AsuntodelcomentarioCar">
    <w:name w:val="Asunto del comentario Car"/>
    <w:basedOn w:val="TextocomentarioCar"/>
    <w:link w:val="Asuntodelcomentario"/>
    <w:uiPriority w:val="99"/>
    <w:semiHidden/>
    <w:rsid w:val="00B0490E"/>
    <w:rPr>
      <w:rFonts w:ascii="Arial" w:eastAsia="Times New Roman" w:hAnsi="Arial" w:cs="Arial"/>
      <w:b/>
      <w:bCs/>
      <w:sz w:val="20"/>
      <w:szCs w:val="20"/>
      <w:lang w:val="en-US" w:eastAsia="es-ES"/>
    </w:rPr>
  </w:style>
  <w:style w:type="paragraph" w:styleId="Revisin">
    <w:name w:val="Revision"/>
    <w:hidden/>
    <w:uiPriority w:val="99"/>
    <w:semiHidden/>
    <w:rsid w:val="00036CD9"/>
    <w:pPr>
      <w:spacing w:after="0" w:line="240" w:lineRule="auto"/>
    </w:pPr>
    <w:rPr>
      <w:rFonts w:ascii="Arial" w:eastAsia="Times New Roman" w:hAnsi="Arial" w:cs="Arial"/>
      <w:sz w:val="20"/>
      <w:szCs w:val="20"/>
      <w:lang w:val="en-US" w:eastAsia="es-ES"/>
    </w:rPr>
  </w:style>
  <w:style w:type="character" w:styleId="Hipervnculo">
    <w:name w:val="Hyperlink"/>
    <w:basedOn w:val="Fuentedeprrafopredeter"/>
    <w:uiPriority w:val="99"/>
    <w:unhideWhenUsed/>
    <w:rsid w:val="00875B3C"/>
    <w:rPr>
      <w:color w:val="0563C1" w:themeColor="hyperlink"/>
      <w:u w:val="single"/>
    </w:rPr>
  </w:style>
  <w:style w:type="character" w:customStyle="1" w:styleId="Mencinsinresolver1">
    <w:name w:val="Mención sin resolver1"/>
    <w:basedOn w:val="Fuentedeprrafopredeter"/>
    <w:uiPriority w:val="99"/>
    <w:semiHidden/>
    <w:unhideWhenUsed/>
    <w:rsid w:val="00875B3C"/>
    <w:rPr>
      <w:color w:val="605E5C"/>
      <w:shd w:val="clear" w:color="auto" w:fill="E1DFDD"/>
    </w:rPr>
  </w:style>
  <w:style w:type="character" w:customStyle="1" w:styleId="csl-right-inline">
    <w:name w:val="csl-right-inline"/>
    <w:basedOn w:val="Fuentedeprrafopredeter"/>
    <w:rsid w:val="00E77DCA"/>
  </w:style>
  <w:style w:type="character" w:customStyle="1" w:styleId="Ttulo3Car">
    <w:name w:val="Título 3 Car"/>
    <w:basedOn w:val="Fuentedeprrafopredeter"/>
    <w:link w:val="Ttulo30"/>
    <w:uiPriority w:val="9"/>
    <w:semiHidden/>
    <w:rsid w:val="003A441E"/>
    <w:rPr>
      <w:rFonts w:asciiTheme="majorHAnsi" w:eastAsiaTheme="majorEastAsia" w:hAnsiTheme="majorHAnsi" w:cstheme="majorBidi"/>
      <w:color w:val="1F4D78" w:themeColor="accent1" w:themeShade="7F"/>
      <w:sz w:val="24"/>
      <w:szCs w:val="24"/>
      <w:lang w:val="en-US"/>
    </w:rPr>
  </w:style>
  <w:style w:type="paragraph" w:styleId="Subttulo">
    <w:name w:val="Subtitle"/>
    <w:basedOn w:val="Normal"/>
    <w:next w:val="Normal"/>
    <w:link w:val="SubttuloCar"/>
    <w:uiPriority w:val="11"/>
    <w:qFormat/>
    <w:rsid w:val="00DD34C6"/>
    <w:pPr>
      <w:numPr>
        <w:ilvl w:val="1"/>
      </w:numPr>
      <w:jc w:val="left"/>
    </w:pPr>
    <w:rPr>
      <w:rFonts w:eastAsiaTheme="minorEastAsia"/>
      <w:color w:val="5A5A5A" w:themeColor="text1" w:themeTint="A5"/>
      <w:spacing w:val="15"/>
      <w:lang w:val="es-ES"/>
    </w:rPr>
  </w:style>
  <w:style w:type="character" w:customStyle="1" w:styleId="SubttuloCar">
    <w:name w:val="Subtítulo Car"/>
    <w:basedOn w:val="Fuentedeprrafopredeter"/>
    <w:link w:val="Subttulo"/>
    <w:uiPriority w:val="11"/>
    <w:rsid w:val="00DD34C6"/>
    <w:rPr>
      <w:rFonts w:eastAsiaTheme="minorEastAsia"/>
      <w:color w:val="5A5A5A" w:themeColor="text1" w:themeTint="A5"/>
      <w:spacing w:val="15"/>
    </w:rPr>
  </w:style>
  <w:style w:type="table" w:styleId="Tablanormal2">
    <w:name w:val="Plain Table 2"/>
    <w:basedOn w:val="Tablanormal"/>
    <w:uiPriority w:val="42"/>
    <w:rsid w:val="00DD34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1726">
      <w:bodyDiv w:val="1"/>
      <w:marLeft w:val="0"/>
      <w:marRight w:val="0"/>
      <w:marTop w:val="0"/>
      <w:marBottom w:val="0"/>
      <w:divBdr>
        <w:top w:val="none" w:sz="0" w:space="0" w:color="auto"/>
        <w:left w:val="none" w:sz="0" w:space="0" w:color="auto"/>
        <w:bottom w:val="none" w:sz="0" w:space="0" w:color="auto"/>
        <w:right w:val="none" w:sz="0" w:space="0" w:color="auto"/>
      </w:divBdr>
      <w:divsChild>
        <w:div w:id="1693997236">
          <w:marLeft w:val="0"/>
          <w:marRight w:val="0"/>
          <w:marTop w:val="0"/>
          <w:marBottom w:val="0"/>
          <w:divBdr>
            <w:top w:val="none" w:sz="0" w:space="0" w:color="auto"/>
            <w:left w:val="none" w:sz="0" w:space="0" w:color="auto"/>
            <w:bottom w:val="none" w:sz="0" w:space="0" w:color="auto"/>
            <w:right w:val="none" w:sz="0" w:space="0" w:color="auto"/>
          </w:divBdr>
          <w:divsChild>
            <w:div w:id="1076319851">
              <w:marLeft w:val="0"/>
              <w:marRight w:val="0"/>
              <w:marTop w:val="0"/>
              <w:marBottom w:val="0"/>
              <w:divBdr>
                <w:top w:val="none" w:sz="0" w:space="0" w:color="auto"/>
                <w:left w:val="none" w:sz="0" w:space="0" w:color="auto"/>
                <w:bottom w:val="none" w:sz="0" w:space="0" w:color="auto"/>
                <w:right w:val="none" w:sz="0" w:space="0" w:color="auto"/>
              </w:divBdr>
              <w:divsChild>
                <w:div w:id="20118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5215">
      <w:bodyDiv w:val="1"/>
      <w:marLeft w:val="0"/>
      <w:marRight w:val="0"/>
      <w:marTop w:val="0"/>
      <w:marBottom w:val="0"/>
      <w:divBdr>
        <w:top w:val="none" w:sz="0" w:space="0" w:color="auto"/>
        <w:left w:val="none" w:sz="0" w:space="0" w:color="auto"/>
        <w:bottom w:val="none" w:sz="0" w:space="0" w:color="auto"/>
        <w:right w:val="none" w:sz="0" w:space="0" w:color="auto"/>
      </w:divBdr>
      <w:divsChild>
        <w:div w:id="1396976527">
          <w:marLeft w:val="0"/>
          <w:marRight w:val="0"/>
          <w:marTop w:val="0"/>
          <w:marBottom w:val="0"/>
          <w:divBdr>
            <w:top w:val="none" w:sz="0" w:space="0" w:color="auto"/>
            <w:left w:val="none" w:sz="0" w:space="0" w:color="auto"/>
            <w:bottom w:val="none" w:sz="0" w:space="0" w:color="auto"/>
            <w:right w:val="none" w:sz="0" w:space="0" w:color="auto"/>
          </w:divBdr>
        </w:div>
        <w:div w:id="833111348">
          <w:marLeft w:val="0"/>
          <w:marRight w:val="0"/>
          <w:marTop w:val="0"/>
          <w:marBottom w:val="0"/>
          <w:divBdr>
            <w:top w:val="none" w:sz="0" w:space="0" w:color="auto"/>
            <w:left w:val="none" w:sz="0" w:space="0" w:color="auto"/>
            <w:bottom w:val="none" w:sz="0" w:space="0" w:color="auto"/>
            <w:right w:val="none" w:sz="0" w:space="0" w:color="auto"/>
          </w:divBdr>
        </w:div>
        <w:div w:id="1939097729">
          <w:marLeft w:val="0"/>
          <w:marRight w:val="0"/>
          <w:marTop w:val="0"/>
          <w:marBottom w:val="0"/>
          <w:divBdr>
            <w:top w:val="none" w:sz="0" w:space="0" w:color="auto"/>
            <w:left w:val="none" w:sz="0" w:space="0" w:color="auto"/>
            <w:bottom w:val="none" w:sz="0" w:space="0" w:color="auto"/>
            <w:right w:val="none" w:sz="0" w:space="0" w:color="auto"/>
          </w:divBdr>
        </w:div>
        <w:div w:id="413672442">
          <w:marLeft w:val="0"/>
          <w:marRight w:val="0"/>
          <w:marTop w:val="0"/>
          <w:marBottom w:val="0"/>
          <w:divBdr>
            <w:top w:val="none" w:sz="0" w:space="0" w:color="auto"/>
            <w:left w:val="none" w:sz="0" w:space="0" w:color="auto"/>
            <w:bottom w:val="none" w:sz="0" w:space="0" w:color="auto"/>
            <w:right w:val="none" w:sz="0" w:space="0" w:color="auto"/>
          </w:divBdr>
        </w:div>
        <w:div w:id="938609900">
          <w:marLeft w:val="0"/>
          <w:marRight w:val="0"/>
          <w:marTop w:val="0"/>
          <w:marBottom w:val="0"/>
          <w:divBdr>
            <w:top w:val="none" w:sz="0" w:space="0" w:color="auto"/>
            <w:left w:val="none" w:sz="0" w:space="0" w:color="auto"/>
            <w:bottom w:val="none" w:sz="0" w:space="0" w:color="auto"/>
            <w:right w:val="none" w:sz="0" w:space="0" w:color="auto"/>
          </w:divBdr>
        </w:div>
        <w:div w:id="977107553">
          <w:marLeft w:val="0"/>
          <w:marRight w:val="0"/>
          <w:marTop w:val="0"/>
          <w:marBottom w:val="0"/>
          <w:divBdr>
            <w:top w:val="none" w:sz="0" w:space="0" w:color="auto"/>
            <w:left w:val="none" w:sz="0" w:space="0" w:color="auto"/>
            <w:bottom w:val="none" w:sz="0" w:space="0" w:color="auto"/>
            <w:right w:val="none" w:sz="0" w:space="0" w:color="auto"/>
          </w:divBdr>
        </w:div>
      </w:divsChild>
    </w:div>
    <w:div w:id="319388724">
      <w:bodyDiv w:val="1"/>
      <w:marLeft w:val="0"/>
      <w:marRight w:val="0"/>
      <w:marTop w:val="0"/>
      <w:marBottom w:val="0"/>
      <w:divBdr>
        <w:top w:val="none" w:sz="0" w:space="0" w:color="auto"/>
        <w:left w:val="none" w:sz="0" w:space="0" w:color="auto"/>
        <w:bottom w:val="none" w:sz="0" w:space="0" w:color="auto"/>
        <w:right w:val="none" w:sz="0" w:space="0" w:color="auto"/>
      </w:divBdr>
      <w:divsChild>
        <w:div w:id="1244414552">
          <w:marLeft w:val="0"/>
          <w:marRight w:val="0"/>
          <w:marTop w:val="0"/>
          <w:marBottom w:val="0"/>
          <w:divBdr>
            <w:top w:val="none" w:sz="0" w:space="0" w:color="auto"/>
            <w:left w:val="none" w:sz="0" w:space="0" w:color="auto"/>
            <w:bottom w:val="none" w:sz="0" w:space="0" w:color="auto"/>
            <w:right w:val="none" w:sz="0" w:space="0" w:color="auto"/>
          </w:divBdr>
        </w:div>
        <w:div w:id="975988684">
          <w:marLeft w:val="0"/>
          <w:marRight w:val="0"/>
          <w:marTop w:val="0"/>
          <w:marBottom w:val="0"/>
          <w:divBdr>
            <w:top w:val="none" w:sz="0" w:space="0" w:color="auto"/>
            <w:left w:val="none" w:sz="0" w:space="0" w:color="auto"/>
            <w:bottom w:val="none" w:sz="0" w:space="0" w:color="auto"/>
            <w:right w:val="none" w:sz="0" w:space="0" w:color="auto"/>
          </w:divBdr>
        </w:div>
        <w:div w:id="333188873">
          <w:marLeft w:val="0"/>
          <w:marRight w:val="0"/>
          <w:marTop w:val="0"/>
          <w:marBottom w:val="0"/>
          <w:divBdr>
            <w:top w:val="none" w:sz="0" w:space="0" w:color="auto"/>
            <w:left w:val="none" w:sz="0" w:space="0" w:color="auto"/>
            <w:bottom w:val="none" w:sz="0" w:space="0" w:color="auto"/>
            <w:right w:val="none" w:sz="0" w:space="0" w:color="auto"/>
          </w:divBdr>
        </w:div>
        <w:div w:id="1402676466">
          <w:marLeft w:val="0"/>
          <w:marRight w:val="0"/>
          <w:marTop w:val="0"/>
          <w:marBottom w:val="0"/>
          <w:divBdr>
            <w:top w:val="none" w:sz="0" w:space="0" w:color="auto"/>
            <w:left w:val="none" w:sz="0" w:space="0" w:color="auto"/>
            <w:bottom w:val="none" w:sz="0" w:space="0" w:color="auto"/>
            <w:right w:val="none" w:sz="0" w:space="0" w:color="auto"/>
          </w:divBdr>
        </w:div>
        <w:div w:id="2015760763">
          <w:marLeft w:val="0"/>
          <w:marRight w:val="0"/>
          <w:marTop w:val="0"/>
          <w:marBottom w:val="0"/>
          <w:divBdr>
            <w:top w:val="none" w:sz="0" w:space="0" w:color="auto"/>
            <w:left w:val="none" w:sz="0" w:space="0" w:color="auto"/>
            <w:bottom w:val="none" w:sz="0" w:space="0" w:color="auto"/>
            <w:right w:val="none" w:sz="0" w:space="0" w:color="auto"/>
          </w:divBdr>
        </w:div>
        <w:div w:id="409471172">
          <w:marLeft w:val="0"/>
          <w:marRight w:val="0"/>
          <w:marTop w:val="0"/>
          <w:marBottom w:val="0"/>
          <w:divBdr>
            <w:top w:val="none" w:sz="0" w:space="0" w:color="auto"/>
            <w:left w:val="none" w:sz="0" w:space="0" w:color="auto"/>
            <w:bottom w:val="none" w:sz="0" w:space="0" w:color="auto"/>
            <w:right w:val="none" w:sz="0" w:space="0" w:color="auto"/>
          </w:divBdr>
        </w:div>
        <w:div w:id="1200358527">
          <w:marLeft w:val="0"/>
          <w:marRight w:val="0"/>
          <w:marTop w:val="0"/>
          <w:marBottom w:val="0"/>
          <w:divBdr>
            <w:top w:val="none" w:sz="0" w:space="0" w:color="auto"/>
            <w:left w:val="none" w:sz="0" w:space="0" w:color="auto"/>
            <w:bottom w:val="none" w:sz="0" w:space="0" w:color="auto"/>
            <w:right w:val="none" w:sz="0" w:space="0" w:color="auto"/>
          </w:divBdr>
        </w:div>
      </w:divsChild>
    </w:div>
    <w:div w:id="428163512">
      <w:bodyDiv w:val="1"/>
      <w:marLeft w:val="0"/>
      <w:marRight w:val="0"/>
      <w:marTop w:val="0"/>
      <w:marBottom w:val="0"/>
      <w:divBdr>
        <w:top w:val="none" w:sz="0" w:space="0" w:color="auto"/>
        <w:left w:val="none" w:sz="0" w:space="0" w:color="auto"/>
        <w:bottom w:val="none" w:sz="0" w:space="0" w:color="auto"/>
        <w:right w:val="none" w:sz="0" w:space="0" w:color="auto"/>
      </w:divBdr>
    </w:div>
    <w:div w:id="471413145">
      <w:bodyDiv w:val="1"/>
      <w:marLeft w:val="0"/>
      <w:marRight w:val="0"/>
      <w:marTop w:val="0"/>
      <w:marBottom w:val="0"/>
      <w:divBdr>
        <w:top w:val="none" w:sz="0" w:space="0" w:color="auto"/>
        <w:left w:val="none" w:sz="0" w:space="0" w:color="auto"/>
        <w:bottom w:val="none" w:sz="0" w:space="0" w:color="auto"/>
        <w:right w:val="none" w:sz="0" w:space="0" w:color="auto"/>
      </w:divBdr>
    </w:div>
    <w:div w:id="501699571">
      <w:bodyDiv w:val="1"/>
      <w:marLeft w:val="0"/>
      <w:marRight w:val="0"/>
      <w:marTop w:val="0"/>
      <w:marBottom w:val="0"/>
      <w:divBdr>
        <w:top w:val="none" w:sz="0" w:space="0" w:color="auto"/>
        <w:left w:val="none" w:sz="0" w:space="0" w:color="auto"/>
        <w:bottom w:val="none" w:sz="0" w:space="0" w:color="auto"/>
        <w:right w:val="none" w:sz="0" w:space="0" w:color="auto"/>
      </w:divBdr>
      <w:divsChild>
        <w:div w:id="2108116898">
          <w:marLeft w:val="0"/>
          <w:marRight w:val="0"/>
          <w:marTop w:val="0"/>
          <w:marBottom w:val="0"/>
          <w:divBdr>
            <w:top w:val="none" w:sz="0" w:space="0" w:color="auto"/>
            <w:left w:val="none" w:sz="0" w:space="0" w:color="auto"/>
            <w:bottom w:val="none" w:sz="0" w:space="0" w:color="auto"/>
            <w:right w:val="none" w:sz="0" w:space="0" w:color="auto"/>
          </w:divBdr>
        </w:div>
        <w:div w:id="174930915">
          <w:marLeft w:val="0"/>
          <w:marRight w:val="0"/>
          <w:marTop w:val="0"/>
          <w:marBottom w:val="0"/>
          <w:divBdr>
            <w:top w:val="none" w:sz="0" w:space="0" w:color="auto"/>
            <w:left w:val="none" w:sz="0" w:space="0" w:color="auto"/>
            <w:bottom w:val="none" w:sz="0" w:space="0" w:color="auto"/>
            <w:right w:val="none" w:sz="0" w:space="0" w:color="auto"/>
          </w:divBdr>
        </w:div>
        <w:div w:id="486093943">
          <w:marLeft w:val="0"/>
          <w:marRight w:val="0"/>
          <w:marTop w:val="0"/>
          <w:marBottom w:val="0"/>
          <w:divBdr>
            <w:top w:val="none" w:sz="0" w:space="0" w:color="auto"/>
            <w:left w:val="none" w:sz="0" w:space="0" w:color="auto"/>
            <w:bottom w:val="none" w:sz="0" w:space="0" w:color="auto"/>
            <w:right w:val="none" w:sz="0" w:space="0" w:color="auto"/>
          </w:divBdr>
        </w:div>
        <w:div w:id="1189641900">
          <w:marLeft w:val="0"/>
          <w:marRight w:val="0"/>
          <w:marTop w:val="0"/>
          <w:marBottom w:val="0"/>
          <w:divBdr>
            <w:top w:val="none" w:sz="0" w:space="0" w:color="auto"/>
            <w:left w:val="none" w:sz="0" w:space="0" w:color="auto"/>
            <w:bottom w:val="none" w:sz="0" w:space="0" w:color="auto"/>
            <w:right w:val="none" w:sz="0" w:space="0" w:color="auto"/>
          </w:divBdr>
        </w:div>
        <w:div w:id="792598774">
          <w:marLeft w:val="0"/>
          <w:marRight w:val="0"/>
          <w:marTop w:val="0"/>
          <w:marBottom w:val="0"/>
          <w:divBdr>
            <w:top w:val="none" w:sz="0" w:space="0" w:color="auto"/>
            <w:left w:val="none" w:sz="0" w:space="0" w:color="auto"/>
            <w:bottom w:val="none" w:sz="0" w:space="0" w:color="auto"/>
            <w:right w:val="none" w:sz="0" w:space="0" w:color="auto"/>
          </w:divBdr>
        </w:div>
      </w:divsChild>
    </w:div>
    <w:div w:id="610432003">
      <w:bodyDiv w:val="1"/>
      <w:marLeft w:val="0"/>
      <w:marRight w:val="0"/>
      <w:marTop w:val="0"/>
      <w:marBottom w:val="0"/>
      <w:divBdr>
        <w:top w:val="none" w:sz="0" w:space="0" w:color="auto"/>
        <w:left w:val="none" w:sz="0" w:space="0" w:color="auto"/>
        <w:bottom w:val="none" w:sz="0" w:space="0" w:color="auto"/>
        <w:right w:val="none" w:sz="0" w:space="0" w:color="auto"/>
      </w:divBdr>
    </w:div>
    <w:div w:id="677194987">
      <w:bodyDiv w:val="1"/>
      <w:marLeft w:val="0"/>
      <w:marRight w:val="0"/>
      <w:marTop w:val="0"/>
      <w:marBottom w:val="0"/>
      <w:divBdr>
        <w:top w:val="none" w:sz="0" w:space="0" w:color="auto"/>
        <w:left w:val="none" w:sz="0" w:space="0" w:color="auto"/>
        <w:bottom w:val="none" w:sz="0" w:space="0" w:color="auto"/>
        <w:right w:val="none" w:sz="0" w:space="0" w:color="auto"/>
      </w:divBdr>
      <w:divsChild>
        <w:div w:id="372652736">
          <w:marLeft w:val="0"/>
          <w:marRight w:val="0"/>
          <w:marTop w:val="0"/>
          <w:marBottom w:val="0"/>
          <w:divBdr>
            <w:top w:val="none" w:sz="0" w:space="0" w:color="auto"/>
            <w:left w:val="none" w:sz="0" w:space="0" w:color="auto"/>
            <w:bottom w:val="none" w:sz="0" w:space="0" w:color="auto"/>
            <w:right w:val="none" w:sz="0" w:space="0" w:color="auto"/>
          </w:divBdr>
        </w:div>
        <w:div w:id="43255553">
          <w:marLeft w:val="0"/>
          <w:marRight w:val="0"/>
          <w:marTop w:val="0"/>
          <w:marBottom w:val="0"/>
          <w:divBdr>
            <w:top w:val="none" w:sz="0" w:space="0" w:color="auto"/>
            <w:left w:val="none" w:sz="0" w:space="0" w:color="auto"/>
            <w:bottom w:val="none" w:sz="0" w:space="0" w:color="auto"/>
            <w:right w:val="none" w:sz="0" w:space="0" w:color="auto"/>
          </w:divBdr>
        </w:div>
        <w:div w:id="1123891523">
          <w:marLeft w:val="0"/>
          <w:marRight w:val="0"/>
          <w:marTop w:val="0"/>
          <w:marBottom w:val="0"/>
          <w:divBdr>
            <w:top w:val="none" w:sz="0" w:space="0" w:color="auto"/>
            <w:left w:val="none" w:sz="0" w:space="0" w:color="auto"/>
            <w:bottom w:val="none" w:sz="0" w:space="0" w:color="auto"/>
            <w:right w:val="none" w:sz="0" w:space="0" w:color="auto"/>
          </w:divBdr>
        </w:div>
        <w:div w:id="1697539828">
          <w:marLeft w:val="0"/>
          <w:marRight w:val="0"/>
          <w:marTop w:val="0"/>
          <w:marBottom w:val="0"/>
          <w:divBdr>
            <w:top w:val="none" w:sz="0" w:space="0" w:color="auto"/>
            <w:left w:val="none" w:sz="0" w:space="0" w:color="auto"/>
            <w:bottom w:val="none" w:sz="0" w:space="0" w:color="auto"/>
            <w:right w:val="none" w:sz="0" w:space="0" w:color="auto"/>
          </w:divBdr>
        </w:div>
        <w:div w:id="1434859313">
          <w:marLeft w:val="0"/>
          <w:marRight w:val="0"/>
          <w:marTop w:val="0"/>
          <w:marBottom w:val="0"/>
          <w:divBdr>
            <w:top w:val="none" w:sz="0" w:space="0" w:color="auto"/>
            <w:left w:val="none" w:sz="0" w:space="0" w:color="auto"/>
            <w:bottom w:val="none" w:sz="0" w:space="0" w:color="auto"/>
            <w:right w:val="none" w:sz="0" w:space="0" w:color="auto"/>
          </w:divBdr>
        </w:div>
        <w:div w:id="1627928483">
          <w:marLeft w:val="0"/>
          <w:marRight w:val="0"/>
          <w:marTop w:val="0"/>
          <w:marBottom w:val="0"/>
          <w:divBdr>
            <w:top w:val="none" w:sz="0" w:space="0" w:color="auto"/>
            <w:left w:val="none" w:sz="0" w:space="0" w:color="auto"/>
            <w:bottom w:val="none" w:sz="0" w:space="0" w:color="auto"/>
            <w:right w:val="none" w:sz="0" w:space="0" w:color="auto"/>
          </w:divBdr>
        </w:div>
        <w:div w:id="1925066705">
          <w:marLeft w:val="0"/>
          <w:marRight w:val="0"/>
          <w:marTop w:val="0"/>
          <w:marBottom w:val="0"/>
          <w:divBdr>
            <w:top w:val="none" w:sz="0" w:space="0" w:color="auto"/>
            <w:left w:val="none" w:sz="0" w:space="0" w:color="auto"/>
            <w:bottom w:val="none" w:sz="0" w:space="0" w:color="auto"/>
            <w:right w:val="none" w:sz="0" w:space="0" w:color="auto"/>
          </w:divBdr>
        </w:div>
        <w:div w:id="215243809">
          <w:marLeft w:val="0"/>
          <w:marRight w:val="0"/>
          <w:marTop w:val="0"/>
          <w:marBottom w:val="0"/>
          <w:divBdr>
            <w:top w:val="none" w:sz="0" w:space="0" w:color="auto"/>
            <w:left w:val="none" w:sz="0" w:space="0" w:color="auto"/>
            <w:bottom w:val="none" w:sz="0" w:space="0" w:color="auto"/>
            <w:right w:val="none" w:sz="0" w:space="0" w:color="auto"/>
          </w:divBdr>
        </w:div>
        <w:div w:id="2124420445">
          <w:marLeft w:val="0"/>
          <w:marRight w:val="0"/>
          <w:marTop w:val="0"/>
          <w:marBottom w:val="0"/>
          <w:divBdr>
            <w:top w:val="none" w:sz="0" w:space="0" w:color="auto"/>
            <w:left w:val="none" w:sz="0" w:space="0" w:color="auto"/>
            <w:bottom w:val="none" w:sz="0" w:space="0" w:color="auto"/>
            <w:right w:val="none" w:sz="0" w:space="0" w:color="auto"/>
          </w:divBdr>
        </w:div>
        <w:div w:id="781535530">
          <w:marLeft w:val="0"/>
          <w:marRight w:val="0"/>
          <w:marTop w:val="0"/>
          <w:marBottom w:val="0"/>
          <w:divBdr>
            <w:top w:val="none" w:sz="0" w:space="0" w:color="auto"/>
            <w:left w:val="none" w:sz="0" w:space="0" w:color="auto"/>
            <w:bottom w:val="none" w:sz="0" w:space="0" w:color="auto"/>
            <w:right w:val="none" w:sz="0" w:space="0" w:color="auto"/>
          </w:divBdr>
        </w:div>
        <w:div w:id="1555235186">
          <w:marLeft w:val="0"/>
          <w:marRight w:val="0"/>
          <w:marTop w:val="0"/>
          <w:marBottom w:val="0"/>
          <w:divBdr>
            <w:top w:val="none" w:sz="0" w:space="0" w:color="auto"/>
            <w:left w:val="none" w:sz="0" w:space="0" w:color="auto"/>
            <w:bottom w:val="none" w:sz="0" w:space="0" w:color="auto"/>
            <w:right w:val="none" w:sz="0" w:space="0" w:color="auto"/>
          </w:divBdr>
        </w:div>
        <w:div w:id="106317878">
          <w:marLeft w:val="0"/>
          <w:marRight w:val="0"/>
          <w:marTop w:val="0"/>
          <w:marBottom w:val="0"/>
          <w:divBdr>
            <w:top w:val="none" w:sz="0" w:space="0" w:color="auto"/>
            <w:left w:val="none" w:sz="0" w:space="0" w:color="auto"/>
            <w:bottom w:val="none" w:sz="0" w:space="0" w:color="auto"/>
            <w:right w:val="none" w:sz="0" w:space="0" w:color="auto"/>
          </w:divBdr>
        </w:div>
        <w:div w:id="1391272060">
          <w:marLeft w:val="0"/>
          <w:marRight w:val="0"/>
          <w:marTop w:val="0"/>
          <w:marBottom w:val="0"/>
          <w:divBdr>
            <w:top w:val="none" w:sz="0" w:space="0" w:color="auto"/>
            <w:left w:val="none" w:sz="0" w:space="0" w:color="auto"/>
            <w:bottom w:val="none" w:sz="0" w:space="0" w:color="auto"/>
            <w:right w:val="none" w:sz="0" w:space="0" w:color="auto"/>
          </w:divBdr>
        </w:div>
        <w:div w:id="976228187">
          <w:marLeft w:val="0"/>
          <w:marRight w:val="0"/>
          <w:marTop w:val="0"/>
          <w:marBottom w:val="0"/>
          <w:divBdr>
            <w:top w:val="none" w:sz="0" w:space="0" w:color="auto"/>
            <w:left w:val="none" w:sz="0" w:space="0" w:color="auto"/>
            <w:bottom w:val="none" w:sz="0" w:space="0" w:color="auto"/>
            <w:right w:val="none" w:sz="0" w:space="0" w:color="auto"/>
          </w:divBdr>
        </w:div>
      </w:divsChild>
    </w:div>
    <w:div w:id="693072451">
      <w:bodyDiv w:val="1"/>
      <w:marLeft w:val="0"/>
      <w:marRight w:val="0"/>
      <w:marTop w:val="0"/>
      <w:marBottom w:val="0"/>
      <w:divBdr>
        <w:top w:val="none" w:sz="0" w:space="0" w:color="auto"/>
        <w:left w:val="none" w:sz="0" w:space="0" w:color="auto"/>
        <w:bottom w:val="none" w:sz="0" w:space="0" w:color="auto"/>
        <w:right w:val="none" w:sz="0" w:space="0" w:color="auto"/>
      </w:divBdr>
    </w:div>
    <w:div w:id="695733515">
      <w:bodyDiv w:val="1"/>
      <w:marLeft w:val="0"/>
      <w:marRight w:val="0"/>
      <w:marTop w:val="0"/>
      <w:marBottom w:val="0"/>
      <w:divBdr>
        <w:top w:val="none" w:sz="0" w:space="0" w:color="auto"/>
        <w:left w:val="none" w:sz="0" w:space="0" w:color="auto"/>
        <w:bottom w:val="none" w:sz="0" w:space="0" w:color="auto"/>
        <w:right w:val="none" w:sz="0" w:space="0" w:color="auto"/>
      </w:divBdr>
    </w:div>
    <w:div w:id="709186617">
      <w:bodyDiv w:val="1"/>
      <w:marLeft w:val="0"/>
      <w:marRight w:val="0"/>
      <w:marTop w:val="0"/>
      <w:marBottom w:val="0"/>
      <w:divBdr>
        <w:top w:val="none" w:sz="0" w:space="0" w:color="auto"/>
        <w:left w:val="none" w:sz="0" w:space="0" w:color="auto"/>
        <w:bottom w:val="none" w:sz="0" w:space="0" w:color="auto"/>
        <w:right w:val="none" w:sz="0" w:space="0" w:color="auto"/>
      </w:divBdr>
    </w:div>
    <w:div w:id="747191505">
      <w:bodyDiv w:val="1"/>
      <w:marLeft w:val="0"/>
      <w:marRight w:val="0"/>
      <w:marTop w:val="0"/>
      <w:marBottom w:val="0"/>
      <w:divBdr>
        <w:top w:val="none" w:sz="0" w:space="0" w:color="auto"/>
        <w:left w:val="none" w:sz="0" w:space="0" w:color="auto"/>
        <w:bottom w:val="none" w:sz="0" w:space="0" w:color="auto"/>
        <w:right w:val="none" w:sz="0" w:space="0" w:color="auto"/>
      </w:divBdr>
      <w:divsChild>
        <w:div w:id="376398312">
          <w:marLeft w:val="0"/>
          <w:marRight w:val="0"/>
          <w:marTop w:val="0"/>
          <w:marBottom w:val="0"/>
          <w:divBdr>
            <w:top w:val="none" w:sz="0" w:space="0" w:color="auto"/>
            <w:left w:val="none" w:sz="0" w:space="0" w:color="auto"/>
            <w:bottom w:val="none" w:sz="0" w:space="0" w:color="auto"/>
            <w:right w:val="none" w:sz="0" w:space="0" w:color="auto"/>
          </w:divBdr>
        </w:div>
        <w:div w:id="521018972">
          <w:marLeft w:val="0"/>
          <w:marRight w:val="0"/>
          <w:marTop w:val="0"/>
          <w:marBottom w:val="0"/>
          <w:divBdr>
            <w:top w:val="none" w:sz="0" w:space="0" w:color="auto"/>
            <w:left w:val="none" w:sz="0" w:space="0" w:color="auto"/>
            <w:bottom w:val="none" w:sz="0" w:space="0" w:color="auto"/>
            <w:right w:val="none" w:sz="0" w:space="0" w:color="auto"/>
          </w:divBdr>
        </w:div>
        <w:div w:id="1380977165">
          <w:marLeft w:val="0"/>
          <w:marRight w:val="0"/>
          <w:marTop w:val="0"/>
          <w:marBottom w:val="0"/>
          <w:divBdr>
            <w:top w:val="none" w:sz="0" w:space="0" w:color="auto"/>
            <w:left w:val="none" w:sz="0" w:space="0" w:color="auto"/>
            <w:bottom w:val="none" w:sz="0" w:space="0" w:color="auto"/>
            <w:right w:val="none" w:sz="0" w:space="0" w:color="auto"/>
          </w:divBdr>
        </w:div>
        <w:div w:id="716853332">
          <w:marLeft w:val="0"/>
          <w:marRight w:val="0"/>
          <w:marTop w:val="0"/>
          <w:marBottom w:val="0"/>
          <w:divBdr>
            <w:top w:val="none" w:sz="0" w:space="0" w:color="auto"/>
            <w:left w:val="none" w:sz="0" w:space="0" w:color="auto"/>
            <w:bottom w:val="none" w:sz="0" w:space="0" w:color="auto"/>
            <w:right w:val="none" w:sz="0" w:space="0" w:color="auto"/>
          </w:divBdr>
        </w:div>
        <w:div w:id="1477837725">
          <w:marLeft w:val="0"/>
          <w:marRight w:val="0"/>
          <w:marTop w:val="0"/>
          <w:marBottom w:val="0"/>
          <w:divBdr>
            <w:top w:val="none" w:sz="0" w:space="0" w:color="auto"/>
            <w:left w:val="none" w:sz="0" w:space="0" w:color="auto"/>
            <w:bottom w:val="none" w:sz="0" w:space="0" w:color="auto"/>
            <w:right w:val="none" w:sz="0" w:space="0" w:color="auto"/>
          </w:divBdr>
        </w:div>
        <w:div w:id="461926122">
          <w:marLeft w:val="0"/>
          <w:marRight w:val="0"/>
          <w:marTop w:val="0"/>
          <w:marBottom w:val="0"/>
          <w:divBdr>
            <w:top w:val="none" w:sz="0" w:space="0" w:color="auto"/>
            <w:left w:val="none" w:sz="0" w:space="0" w:color="auto"/>
            <w:bottom w:val="none" w:sz="0" w:space="0" w:color="auto"/>
            <w:right w:val="none" w:sz="0" w:space="0" w:color="auto"/>
          </w:divBdr>
        </w:div>
      </w:divsChild>
    </w:div>
    <w:div w:id="809203207">
      <w:bodyDiv w:val="1"/>
      <w:marLeft w:val="0"/>
      <w:marRight w:val="0"/>
      <w:marTop w:val="0"/>
      <w:marBottom w:val="0"/>
      <w:divBdr>
        <w:top w:val="none" w:sz="0" w:space="0" w:color="auto"/>
        <w:left w:val="none" w:sz="0" w:space="0" w:color="auto"/>
        <w:bottom w:val="none" w:sz="0" w:space="0" w:color="auto"/>
        <w:right w:val="none" w:sz="0" w:space="0" w:color="auto"/>
      </w:divBdr>
    </w:div>
    <w:div w:id="836921163">
      <w:bodyDiv w:val="1"/>
      <w:marLeft w:val="0"/>
      <w:marRight w:val="0"/>
      <w:marTop w:val="0"/>
      <w:marBottom w:val="0"/>
      <w:divBdr>
        <w:top w:val="none" w:sz="0" w:space="0" w:color="auto"/>
        <w:left w:val="none" w:sz="0" w:space="0" w:color="auto"/>
        <w:bottom w:val="none" w:sz="0" w:space="0" w:color="auto"/>
        <w:right w:val="none" w:sz="0" w:space="0" w:color="auto"/>
      </w:divBdr>
      <w:divsChild>
        <w:div w:id="843667412">
          <w:marLeft w:val="0"/>
          <w:marRight w:val="0"/>
          <w:marTop w:val="0"/>
          <w:marBottom w:val="0"/>
          <w:divBdr>
            <w:top w:val="none" w:sz="0" w:space="0" w:color="auto"/>
            <w:left w:val="none" w:sz="0" w:space="0" w:color="auto"/>
            <w:bottom w:val="none" w:sz="0" w:space="0" w:color="auto"/>
            <w:right w:val="none" w:sz="0" w:space="0" w:color="auto"/>
          </w:divBdr>
        </w:div>
        <w:div w:id="6445515">
          <w:marLeft w:val="0"/>
          <w:marRight w:val="0"/>
          <w:marTop w:val="0"/>
          <w:marBottom w:val="0"/>
          <w:divBdr>
            <w:top w:val="none" w:sz="0" w:space="0" w:color="auto"/>
            <w:left w:val="none" w:sz="0" w:space="0" w:color="auto"/>
            <w:bottom w:val="none" w:sz="0" w:space="0" w:color="auto"/>
            <w:right w:val="none" w:sz="0" w:space="0" w:color="auto"/>
          </w:divBdr>
        </w:div>
        <w:div w:id="1847017494">
          <w:marLeft w:val="0"/>
          <w:marRight w:val="0"/>
          <w:marTop w:val="0"/>
          <w:marBottom w:val="0"/>
          <w:divBdr>
            <w:top w:val="none" w:sz="0" w:space="0" w:color="auto"/>
            <w:left w:val="none" w:sz="0" w:space="0" w:color="auto"/>
            <w:bottom w:val="none" w:sz="0" w:space="0" w:color="auto"/>
            <w:right w:val="none" w:sz="0" w:space="0" w:color="auto"/>
          </w:divBdr>
        </w:div>
        <w:div w:id="962612454">
          <w:marLeft w:val="0"/>
          <w:marRight w:val="0"/>
          <w:marTop w:val="0"/>
          <w:marBottom w:val="0"/>
          <w:divBdr>
            <w:top w:val="none" w:sz="0" w:space="0" w:color="auto"/>
            <w:left w:val="none" w:sz="0" w:space="0" w:color="auto"/>
            <w:bottom w:val="none" w:sz="0" w:space="0" w:color="auto"/>
            <w:right w:val="none" w:sz="0" w:space="0" w:color="auto"/>
          </w:divBdr>
        </w:div>
        <w:div w:id="1006051515">
          <w:marLeft w:val="0"/>
          <w:marRight w:val="0"/>
          <w:marTop w:val="0"/>
          <w:marBottom w:val="0"/>
          <w:divBdr>
            <w:top w:val="none" w:sz="0" w:space="0" w:color="auto"/>
            <w:left w:val="none" w:sz="0" w:space="0" w:color="auto"/>
            <w:bottom w:val="none" w:sz="0" w:space="0" w:color="auto"/>
            <w:right w:val="none" w:sz="0" w:space="0" w:color="auto"/>
          </w:divBdr>
        </w:div>
      </w:divsChild>
    </w:div>
    <w:div w:id="895748756">
      <w:bodyDiv w:val="1"/>
      <w:marLeft w:val="0"/>
      <w:marRight w:val="0"/>
      <w:marTop w:val="0"/>
      <w:marBottom w:val="0"/>
      <w:divBdr>
        <w:top w:val="none" w:sz="0" w:space="0" w:color="auto"/>
        <w:left w:val="none" w:sz="0" w:space="0" w:color="auto"/>
        <w:bottom w:val="none" w:sz="0" w:space="0" w:color="auto"/>
        <w:right w:val="none" w:sz="0" w:space="0" w:color="auto"/>
      </w:divBdr>
      <w:divsChild>
        <w:div w:id="1413309992">
          <w:marLeft w:val="0"/>
          <w:marRight w:val="0"/>
          <w:marTop w:val="0"/>
          <w:marBottom w:val="0"/>
          <w:divBdr>
            <w:top w:val="none" w:sz="0" w:space="0" w:color="auto"/>
            <w:left w:val="none" w:sz="0" w:space="0" w:color="auto"/>
            <w:bottom w:val="none" w:sz="0" w:space="0" w:color="auto"/>
            <w:right w:val="none" w:sz="0" w:space="0" w:color="auto"/>
          </w:divBdr>
        </w:div>
        <w:div w:id="601718712">
          <w:marLeft w:val="0"/>
          <w:marRight w:val="0"/>
          <w:marTop w:val="0"/>
          <w:marBottom w:val="0"/>
          <w:divBdr>
            <w:top w:val="none" w:sz="0" w:space="0" w:color="auto"/>
            <w:left w:val="none" w:sz="0" w:space="0" w:color="auto"/>
            <w:bottom w:val="none" w:sz="0" w:space="0" w:color="auto"/>
            <w:right w:val="none" w:sz="0" w:space="0" w:color="auto"/>
          </w:divBdr>
        </w:div>
        <w:div w:id="1722830224">
          <w:marLeft w:val="0"/>
          <w:marRight w:val="0"/>
          <w:marTop w:val="0"/>
          <w:marBottom w:val="0"/>
          <w:divBdr>
            <w:top w:val="none" w:sz="0" w:space="0" w:color="auto"/>
            <w:left w:val="none" w:sz="0" w:space="0" w:color="auto"/>
            <w:bottom w:val="none" w:sz="0" w:space="0" w:color="auto"/>
            <w:right w:val="none" w:sz="0" w:space="0" w:color="auto"/>
          </w:divBdr>
        </w:div>
        <w:div w:id="966813312">
          <w:marLeft w:val="0"/>
          <w:marRight w:val="0"/>
          <w:marTop w:val="0"/>
          <w:marBottom w:val="0"/>
          <w:divBdr>
            <w:top w:val="none" w:sz="0" w:space="0" w:color="auto"/>
            <w:left w:val="none" w:sz="0" w:space="0" w:color="auto"/>
            <w:bottom w:val="none" w:sz="0" w:space="0" w:color="auto"/>
            <w:right w:val="none" w:sz="0" w:space="0" w:color="auto"/>
          </w:divBdr>
        </w:div>
        <w:div w:id="1816482826">
          <w:marLeft w:val="0"/>
          <w:marRight w:val="0"/>
          <w:marTop w:val="0"/>
          <w:marBottom w:val="0"/>
          <w:divBdr>
            <w:top w:val="none" w:sz="0" w:space="0" w:color="auto"/>
            <w:left w:val="none" w:sz="0" w:space="0" w:color="auto"/>
            <w:bottom w:val="none" w:sz="0" w:space="0" w:color="auto"/>
            <w:right w:val="none" w:sz="0" w:space="0" w:color="auto"/>
          </w:divBdr>
        </w:div>
        <w:div w:id="741610372">
          <w:marLeft w:val="0"/>
          <w:marRight w:val="0"/>
          <w:marTop w:val="0"/>
          <w:marBottom w:val="0"/>
          <w:divBdr>
            <w:top w:val="none" w:sz="0" w:space="0" w:color="auto"/>
            <w:left w:val="none" w:sz="0" w:space="0" w:color="auto"/>
            <w:bottom w:val="none" w:sz="0" w:space="0" w:color="auto"/>
            <w:right w:val="none" w:sz="0" w:space="0" w:color="auto"/>
          </w:divBdr>
        </w:div>
      </w:divsChild>
    </w:div>
    <w:div w:id="920336537">
      <w:bodyDiv w:val="1"/>
      <w:marLeft w:val="0"/>
      <w:marRight w:val="0"/>
      <w:marTop w:val="0"/>
      <w:marBottom w:val="0"/>
      <w:divBdr>
        <w:top w:val="none" w:sz="0" w:space="0" w:color="auto"/>
        <w:left w:val="none" w:sz="0" w:space="0" w:color="auto"/>
        <w:bottom w:val="none" w:sz="0" w:space="0" w:color="auto"/>
        <w:right w:val="none" w:sz="0" w:space="0" w:color="auto"/>
      </w:divBdr>
      <w:divsChild>
        <w:div w:id="1896306578">
          <w:marLeft w:val="0"/>
          <w:marRight w:val="0"/>
          <w:marTop w:val="0"/>
          <w:marBottom w:val="0"/>
          <w:divBdr>
            <w:top w:val="none" w:sz="0" w:space="0" w:color="auto"/>
            <w:left w:val="none" w:sz="0" w:space="0" w:color="auto"/>
            <w:bottom w:val="none" w:sz="0" w:space="0" w:color="auto"/>
            <w:right w:val="none" w:sz="0" w:space="0" w:color="auto"/>
          </w:divBdr>
        </w:div>
        <w:div w:id="804081960">
          <w:marLeft w:val="0"/>
          <w:marRight w:val="0"/>
          <w:marTop w:val="0"/>
          <w:marBottom w:val="0"/>
          <w:divBdr>
            <w:top w:val="none" w:sz="0" w:space="0" w:color="auto"/>
            <w:left w:val="none" w:sz="0" w:space="0" w:color="auto"/>
            <w:bottom w:val="none" w:sz="0" w:space="0" w:color="auto"/>
            <w:right w:val="none" w:sz="0" w:space="0" w:color="auto"/>
          </w:divBdr>
        </w:div>
        <w:div w:id="328947521">
          <w:marLeft w:val="0"/>
          <w:marRight w:val="0"/>
          <w:marTop w:val="0"/>
          <w:marBottom w:val="0"/>
          <w:divBdr>
            <w:top w:val="none" w:sz="0" w:space="0" w:color="auto"/>
            <w:left w:val="none" w:sz="0" w:space="0" w:color="auto"/>
            <w:bottom w:val="none" w:sz="0" w:space="0" w:color="auto"/>
            <w:right w:val="none" w:sz="0" w:space="0" w:color="auto"/>
          </w:divBdr>
        </w:div>
        <w:div w:id="1737432181">
          <w:marLeft w:val="0"/>
          <w:marRight w:val="0"/>
          <w:marTop w:val="0"/>
          <w:marBottom w:val="0"/>
          <w:divBdr>
            <w:top w:val="none" w:sz="0" w:space="0" w:color="auto"/>
            <w:left w:val="none" w:sz="0" w:space="0" w:color="auto"/>
            <w:bottom w:val="none" w:sz="0" w:space="0" w:color="auto"/>
            <w:right w:val="none" w:sz="0" w:space="0" w:color="auto"/>
          </w:divBdr>
        </w:div>
        <w:div w:id="1432552830">
          <w:marLeft w:val="0"/>
          <w:marRight w:val="0"/>
          <w:marTop w:val="0"/>
          <w:marBottom w:val="0"/>
          <w:divBdr>
            <w:top w:val="none" w:sz="0" w:space="0" w:color="auto"/>
            <w:left w:val="none" w:sz="0" w:space="0" w:color="auto"/>
            <w:bottom w:val="none" w:sz="0" w:space="0" w:color="auto"/>
            <w:right w:val="none" w:sz="0" w:space="0" w:color="auto"/>
          </w:divBdr>
        </w:div>
        <w:div w:id="1071346701">
          <w:marLeft w:val="0"/>
          <w:marRight w:val="0"/>
          <w:marTop w:val="0"/>
          <w:marBottom w:val="0"/>
          <w:divBdr>
            <w:top w:val="none" w:sz="0" w:space="0" w:color="auto"/>
            <w:left w:val="none" w:sz="0" w:space="0" w:color="auto"/>
            <w:bottom w:val="none" w:sz="0" w:space="0" w:color="auto"/>
            <w:right w:val="none" w:sz="0" w:space="0" w:color="auto"/>
          </w:divBdr>
        </w:div>
      </w:divsChild>
    </w:div>
    <w:div w:id="946425318">
      <w:bodyDiv w:val="1"/>
      <w:marLeft w:val="0"/>
      <w:marRight w:val="0"/>
      <w:marTop w:val="0"/>
      <w:marBottom w:val="0"/>
      <w:divBdr>
        <w:top w:val="none" w:sz="0" w:space="0" w:color="auto"/>
        <w:left w:val="none" w:sz="0" w:space="0" w:color="auto"/>
        <w:bottom w:val="none" w:sz="0" w:space="0" w:color="auto"/>
        <w:right w:val="none" w:sz="0" w:space="0" w:color="auto"/>
      </w:divBdr>
      <w:divsChild>
        <w:div w:id="241724215">
          <w:marLeft w:val="0"/>
          <w:marRight w:val="0"/>
          <w:marTop w:val="0"/>
          <w:marBottom w:val="0"/>
          <w:divBdr>
            <w:top w:val="none" w:sz="0" w:space="0" w:color="auto"/>
            <w:left w:val="none" w:sz="0" w:space="0" w:color="auto"/>
            <w:bottom w:val="none" w:sz="0" w:space="0" w:color="auto"/>
            <w:right w:val="none" w:sz="0" w:space="0" w:color="auto"/>
          </w:divBdr>
          <w:divsChild>
            <w:div w:id="1918590599">
              <w:marLeft w:val="0"/>
              <w:marRight w:val="0"/>
              <w:marTop w:val="0"/>
              <w:marBottom w:val="0"/>
              <w:divBdr>
                <w:top w:val="none" w:sz="0" w:space="0" w:color="auto"/>
                <w:left w:val="none" w:sz="0" w:space="0" w:color="auto"/>
                <w:bottom w:val="none" w:sz="0" w:space="0" w:color="auto"/>
                <w:right w:val="none" w:sz="0" w:space="0" w:color="auto"/>
              </w:divBdr>
              <w:divsChild>
                <w:div w:id="1890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24757">
      <w:bodyDiv w:val="1"/>
      <w:marLeft w:val="0"/>
      <w:marRight w:val="0"/>
      <w:marTop w:val="0"/>
      <w:marBottom w:val="0"/>
      <w:divBdr>
        <w:top w:val="none" w:sz="0" w:space="0" w:color="auto"/>
        <w:left w:val="none" w:sz="0" w:space="0" w:color="auto"/>
        <w:bottom w:val="none" w:sz="0" w:space="0" w:color="auto"/>
        <w:right w:val="none" w:sz="0" w:space="0" w:color="auto"/>
      </w:divBdr>
      <w:divsChild>
        <w:div w:id="1443301640">
          <w:marLeft w:val="0"/>
          <w:marRight w:val="0"/>
          <w:marTop w:val="0"/>
          <w:marBottom w:val="0"/>
          <w:divBdr>
            <w:top w:val="none" w:sz="0" w:space="0" w:color="auto"/>
            <w:left w:val="none" w:sz="0" w:space="0" w:color="auto"/>
            <w:bottom w:val="none" w:sz="0" w:space="0" w:color="auto"/>
            <w:right w:val="none" w:sz="0" w:space="0" w:color="auto"/>
          </w:divBdr>
        </w:div>
        <w:div w:id="167404005">
          <w:marLeft w:val="0"/>
          <w:marRight w:val="0"/>
          <w:marTop w:val="0"/>
          <w:marBottom w:val="0"/>
          <w:divBdr>
            <w:top w:val="none" w:sz="0" w:space="0" w:color="auto"/>
            <w:left w:val="none" w:sz="0" w:space="0" w:color="auto"/>
            <w:bottom w:val="none" w:sz="0" w:space="0" w:color="auto"/>
            <w:right w:val="none" w:sz="0" w:space="0" w:color="auto"/>
          </w:divBdr>
        </w:div>
        <w:div w:id="888297758">
          <w:marLeft w:val="0"/>
          <w:marRight w:val="0"/>
          <w:marTop w:val="0"/>
          <w:marBottom w:val="0"/>
          <w:divBdr>
            <w:top w:val="none" w:sz="0" w:space="0" w:color="auto"/>
            <w:left w:val="none" w:sz="0" w:space="0" w:color="auto"/>
            <w:bottom w:val="none" w:sz="0" w:space="0" w:color="auto"/>
            <w:right w:val="none" w:sz="0" w:space="0" w:color="auto"/>
          </w:divBdr>
        </w:div>
        <w:div w:id="2124691761">
          <w:marLeft w:val="0"/>
          <w:marRight w:val="0"/>
          <w:marTop w:val="0"/>
          <w:marBottom w:val="0"/>
          <w:divBdr>
            <w:top w:val="none" w:sz="0" w:space="0" w:color="auto"/>
            <w:left w:val="none" w:sz="0" w:space="0" w:color="auto"/>
            <w:bottom w:val="none" w:sz="0" w:space="0" w:color="auto"/>
            <w:right w:val="none" w:sz="0" w:space="0" w:color="auto"/>
          </w:divBdr>
        </w:div>
        <w:div w:id="559174763">
          <w:marLeft w:val="0"/>
          <w:marRight w:val="0"/>
          <w:marTop w:val="0"/>
          <w:marBottom w:val="0"/>
          <w:divBdr>
            <w:top w:val="none" w:sz="0" w:space="0" w:color="auto"/>
            <w:left w:val="none" w:sz="0" w:space="0" w:color="auto"/>
            <w:bottom w:val="none" w:sz="0" w:space="0" w:color="auto"/>
            <w:right w:val="none" w:sz="0" w:space="0" w:color="auto"/>
          </w:divBdr>
        </w:div>
      </w:divsChild>
    </w:div>
    <w:div w:id="1091244795">
      <w:bodyDiv w:val="1"/>
      <w:marLeft w:val="0"/>
      <w:marRight w:val="0"/>
      <w:marTop w:val="0"/>
      <w:marBottom w:val="0"/>
      <w:divBdr>
        <w:top w:val="none" w:sz="0" w:space="0" w:color="auto"/>
        <w:left w:val="none" w:sz="0" w:space="0" w:color="auto"/>
        <w:bottom w:val="none" w:sz="0" w:space="0" w:color="auto"/>
        <w:right w:val="none" w:sz="0" w:space="0" w:color="auto"/>
      </w:divBdr>
    </w:div>
    <w:div w:id="1093935494">
      <w:bodyDiv w:val="1"/>
      <w:marLeft w:val="0"/>
      <w:marRight w:val="0"/>
      <w:marTop w:val="0"/>
      <w:marBottom w:val="0"/>
      <w:divBdr>
        <w:top w:val="none" w:sz="0" w:space="0" w:color="auto"/>
        <w:left w:val="none" w:sz="0" w:space="0" w:color="auto"/>
        <w:bottom w:val="none" w:sz="0" w:space="0" w:color="auto"/>
        <w:right w:val="none" w:sz="0" w:space="0" w:color="auto"/>
      </w:divBdr>
    </w:div>
    <w:div w:id="1094208067">
      <w:bodyDiv w:val="1"/>
      <w:marLeft w:val="0"/>
      <w:marRight w:val="0"/>
      <w:marTop w:val="0"/>
      <w:marBottom w:val="0"/>
      <w:divBdr>
        <w:top w:val="none" w:sz="0" w:space="0" w:color="auto"/>
        <w:left w:val="none" w:sz="0" w:space="0" w:color="auto"/>
        <w:bottom w:val="none" w:sz="0" w:space="0" w:color="auto"/>
        <w:right w:val="none" w:sz="0" w:space="0" w:color="auto"/>
      </w:divBdr>
      <w:divsChild>
        <w:div w:id="1880587034">
          <w:marLeft w:val="0"/>
          <w:marRight w:val="0"/>
          <w:marTop w:val="0"/>
          <w:marBottom w:val="0"/>
          <w:divBdr>
            <w:top w:val="none" w:sz="0" w:space="0" w:color="auto"/>
            <w:left w:val="none" w:sz="0" w:space="0" w:color="auto"/>
            <w:bottom w:val="none" w:sz="0" w:space="0" w:color="auto"/>
            <w:right w:val="none" w:sz="0" w:space="0" w:color="auto"/>
          </w:divBdr>
          <w:divsChild>
            <w:div w:id="502672263">
              <w:marLeft w:val="0"/>
              <w:marRight w:val="0"/>
              <w:marTop w:val="0"/>
              <w:marBottom w:val="0"/>
              <w:divBdr>
                <w:top w:val="none" w:sz="0" w:space="0" w:color="auto"/>
                <w:left w:val="none" w:sz="0" w:space="0" w:color="auto"/>
                <w:bottom w:val="none" w:sz="0" w:space="0" w:color="auto"/>
                <w:right w:val="none" w:sz="0" w:space="0" w:color="auto"/>
              </w:divBdr>
              <w:divsChild>
                <w:div w:id="614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3520">
      <w:bodyDiv w:val="1"/>
      <w:marLeft w:val="0"/>
      <w:marRight w:val="0"/>
      <w:marTop w:val="0"/>
      <w:marBottom w:val="0"/>
      <w:divBdr>
        <w:top w:val="none" w:sz="0" w:space="0" w:color="auto"/>
        <w:left w:val="none" w:sz="0" w:space="0" w:color="auto"/>
        <w:bottom w:val="none" w:sz="0" w:space="0" w:color="auto"/>
        <w:right w:val="none" w:sz="0" w:space="0" w:color="auto"/>
      </w:divBdr>
    </w:div>
    <w:div w:id="1210414714">
      <w:bodyDiv w:val="1"/>
      <w:marLeft w:val="0"/>
      <w:marRight w:val="0"/>
      <w:marTop w:val="0"/>
      <w:marBottom w:val="0"/>
      <w:divBdr>
        <w:top w:val="none" w:sz="0" w:space="0" w:color="auto"/>
        <w:left w:val="none" w:sz="0" w:space="0" w:color="auto"/>
        <w:bottom w:val="none" w:sz="0" w:space="0" w:color="auto"/>
        <w:right w:val="none" w:sz="0" w:space="0" w:color="auto"/>
      </w:divBdr>
      <w:divsChild>
        <w:div w:id="620112869">
          <w:marLeft w:val="0"/>
          <w:marRight w:val="0"/>
          <w:marTop w:val="0"/>
          <w:marBottom w:val="0"/>
          <w:divBdr>
            <w:top w:val="none" w:sz="0" w:space="0" w:color="auto"/>
            <w:left w:val="none" w:sz="0" w:space="0" w:color="auto"/>
            <w:bottom w:val="none" w:sz="0" w:space="0" w:color="auto"/>
            <w:right w:val="none" w:sz="0" w:space="0" w:color="auto"/>
          </w:divBdr>
        </w:div>
        <w:div w:id="175073075">
          <w:marLeft w:val="0"/>
          <w:marRight w:val="0"/>
          <w:marTop w:val="0"/>
          <w:marBottom w:val="0"/>
          <w:divBdr>
            <w:top w:val="none" w:sz="0" w:space="0" w:color="auto"/>
            <w:left w:val="none" w:sz="0" w:space="0" w:color="auto"/>
            <w:bottom w:val="none" w:sz="0" w:space="0" w:color="auto"/>
            <w:right w:val="none" w:sz="0" w:space="0" w:color="auto"/>
          </w:divBdr>
        </w:div>
        <w:div w:id="902108182">
          <w:marLeft w:val="0"/>
          <w:marRight w:val="0"/>
          <w:marTop w:val="0"/>
          <w:marBottom w:val="0"/>
          <w:divBdr>
            <w:top w:val="none" w:sz="0" w:space="0" w:color="auto"/>
            <w:left w:val="none" w:sz="0" w:space="0" w:color="auto"/>
            <w:bottom w:val="none" w:sz="0" w:space="0" w:color="auto"/>
            <w:right w:val="none" w:sz="0" w:space="0" w:color="auto"/>
          </w:divBdr>
        </w:div>
        <w:div w:id="635648795">
          <w:marLeft w:val="0"/>
          <w:marRight w:val="0"/>
          <w:marTop w:val="0"/>
          <w:marBottom w:val="0"/>
          <w:divBdr>
            <w:top w:val="none" w:sz="0" w:space="0" w:color="auto"/>
            <w:left w:val="none" w:sz="0" w:space="0" w:color="auto"/>
            <w:bottom w:val="none" w:sz="0" w:space="0" w:color="auto"/>
            <w:right w:val="none" w:sz="0" w:space="0" w:color="auto"/>
          </w:divBdr>
        </w:div>
        <w:div w:id="534387933">
          <w:marLeft w:val="0"/>
          <w:marRight w:val="0"/>
          <w:marTop w:val="0"/>
          <w:marBottom w:val="0"/>
          <w:divBdr>
            <w:top w:val="none" w:sz="0" w:space="0" w:color="auto"/>
            <w:left w:val="none" w:sz="0" w:space="0" w:color="auto"/>
            <w:bottom w:val="none" w:sz="0" w:space="0" w:color="auto"/>
            <w:right w:val="none" w:sz="0" w:space="0" w:color="auto"/>
          </w:divBdr>
        </w:div>
        <w:div w:id="1464732084">
          <w:marLeft w:val="0"/>
          <w:marRight w:val="0"/>
          <w:marTop w:val="0"/>
          <w:marBottom w:val="0"/>
          <w:divBdr>
            <w:top w:val="none" w:sz="0" w:space="0" w:color="auto"/>
            <w:left w:val="none" w:sz="0" w:space="0" w:color="auto"/>
            <w:bottom w:val="none" w:sz="0" w:space="0" w:color="auto"/>
            <w:right w:val="none" w:sz="0" w:space="0" w:color="auto"/>
          </w:divBdr>
        </w:div>
      </w:divsChild>
    </w:div>
    <w:div w:id="1227953070">
      <w:bodyDiv w:val="1"/>
      <w:marLeft w:val="0"/>
      <w:marRight w:val="0"/>
      <w:marTop w:val="0"/>
      <w:marBottom w:val="0"/>
      <w:divBdr>
        <w:top w:val="none" w:sz="0" w:space="0" w:color="auto"/>
        <w:left w:val="none" w:sz="0" w:space="0" w:color="auto"/>
        <w:bottom w:val="none" w:sz="0" w:space="0" w:color="auto"/>
        <w:right w:val="none" w:sz="0" w:space="0" w:color="auto"/>
      </w:divBdr>
      <w:divsChild>
        <w:div w:id="1939555649">
          <w:marLeft w:val="0"/>
          <w:marRight w:val="0"/>
          <w:marTop w:val="0"/>
          <w:marBottom w:val="0"/>
          <w:divBdr>
            <w:top w:val="none" w:sz="0" w:space="0" w:color="auto"/>
            <w:left w:val="none" w:sz="0" w:space="0" w:color="auto"/>
            <w:bottom w:val="none" w:sz="0" w:space="0" w:color="auto"/>
            <w:right w:val="none" w:sz="0" w:space="0" w:color="auto"/>
          </w:divBdr>
        </w:div>
        <w:div w:id="1673558947">
          <w:marLeft w:val="0"/>
          <w:marRight w:val="0"/>
          <w:marTop w:val="0"/>
          <w:marBottom w:val="0"/>
          <w:divBdr>
            <w:top w:val="none" w:sz="0" w:space="0" w:color="auto"/>
            <w:left w:val="none" w:sz="0" w:space="0" w:color="auto"/>
            <w:bottom w:val="none" w:sz="0" w:space="0" w:color="auto"/>
            <w:right w:val="none" w:sz="0" w:space="0" w:color="auto"/>
          </w:divBdr>
        </w:div>
        <w:div w:id="1028525739">
          <w:marLeft w:val="0"/>
          <w:marRight w:val="0"/>
          <w:marTop w:val="0"/>
          <w:marBottom w:val="0"/>
          <w:divBdr>
            <w:top w:val="none" w:sz="0" w:space="0" w:color="auto"/>
            <w:left w:val="none" w:sz="0" w:space="0" w:color="auto"/>
            <w:bottom w:val="none" w:sz="0" w:space="0" w:color="auto"/>
            <w:right w:val="none" w:sz="0" w:space="0" w:color="auto"/>
          </w:divBdr>
        </w:div>
      </w:divsChild>
    </w:div>
    <w:div w:id="1285186707">
      <w:bodyDiv w:val="1"/>
      <w:marLeft w:val="0"/>
      <w:marRight w:val="0"/>
      <w:marTop w:val="0"/>
      <w:marBottom w:val="0"/>
      <w:divBdr>
        <w:top w:val="none" w:sz="0" w:space="0" w:color="auto"/>
        <w:left w:val="none" w:sz="0" w:space="0" w:color="auto"/>
        <w:bottom w:val="none" w:sz="0" w:space="0" w:color="auto"/>
        <w:right w:val="none" w:sz="0" w:space="0" w:color="auto"/>
      </w:divBdr>
    </w:div>
    <w:div w:id="1307467231">
      <w:bodyDiv w:val="1"/>
      <w:marLeft w:val="0"/>
      <w:marRight w:val="0"/>
      <w:marTop w:val="0"/>
      <w:marBottom w:val="0"/>
      <w:divBdr>
        <w:top w:val="none" w:sz="0" w:space="0" w:color="auto"/>
        <w:left w:val="none" w:sz="0" w:space="0" w:color="auto"/>
        <w:bottom w:val="none" w:sz="0" w:space="0" w:color="auto"/>
        <w:right w:val="none" w:sz="0" w:space="0" w:color="auto"/>
      </w:divBdr>
    </w:div>
    <w:div w:id="1323466674">
      <w:bodyDiv w:val="1"/>
      <w:marLeft w:val="0"/>
      <w:marRight w:val="0"/>
      <w:marTop w:val="0"/>
      <w:marBottom w:val="0"/>
      <w:divBdr>
        <w:top w:val="none" w:sz="0" w:space="0" w:color="auto"/>
        <w:left w:val="none" w:sz="0" w:space="0" w:color="auto"/>
        <w:bottom w:val="none" w:sz="0" w:space="0" w:color="auto"/>
        <w:right w:val="none" w:sz="0" w:space="0" w:color="auto"/>
      </w:divBdr>
      <w:divsChild>
        <w:div w:id="1499691862">
          <w:marLeft w:val="0"/>
          <w:marRight w:val="0"/>
          <w:marTop w:val="0"/>
          <w:marBottom w:val="0"/>
          <w:divBdr>
            <w:top w:val="none" w:sz="0" w:space="0" w:color="auto"/>
            <w:left w:val="none" w:sz="0" w:space="0" w:color="auto"/>
            <w:bottom w:val="none" w:sz="0" w:space="0" w:color="auto"/>
            <w:right w:val="none" w:sz="0" w:space="0" w:color="auto"/>
          </w:divBdr>
          <w:divsChild>
            <w:div w:id="1597013840">
              <w:marLeft w:val="0"/>
              <w:marRight w:val="0"/>
              <w:marTop w:val="0"/>
              <w:marBottom w:val="0"/>
              <w:divBdr>
                <w:top w:val="none" w:sz="0" w:space="0" w:color="auto"/>
                <w:left w:val="none" w:sz="0" w:space="0" w:color="auto"/>
                <w:bottom w:val="none" w:sz="0" w:space="0" w:color="auto"/>
                <w:right w:val="none" w:sz="0" w:space="0" w:color="auto"/>
              </w:divBdr>
              <w:divsChild>
                <w:div w:id="16939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7392">
      <w:bodyDiv w:val="1"/>
      <w:marLeft w:val="0"/>
      <w:marRight w:val="0"/>
      <w:marTop w:val="0"/>
      <w:marBottom w:val="0"/>
      <w:divBdr>
        <w:top w:val="none" w:sz="0" w:space="0" w:color="auto"/>
        <w:left w:val="none" w:sz="0" w:space="0" w:color="auto"/>
        <w:bottom w:val="none" w:sz="0" w:space="0" w:color="auto"/>
        <w:right w:val="none" w:sz="0" w:space="0" w:color="auto"/>
      </w:divBdr>
      <w:divsChild>
        <w:div w:id="1730225006">
          <w:marLeft w:val="0"/>
          <w:marRight w:val="0"/>
          <w:marTop w:val="0"/>
          <w:marBottom w:val="0"/>
          <w:divBdr>
            <w:top w:val="none" w:sz="0" w:space="0" w:color="auto"/>
            <w:left w:val="none" w:sz="0" w:space="0" w:color="auto"/>
            <w:bottom w:val="none" w:sz="0" w:space="0" w:color="auto"/>
            <w:right w:val="none" w:sz="0" w:space="0" w:color="auto"/>
          </w:divBdr>
        </w:div>
        <w:div w:id="1369990092">
          <w:marLeft w:val="0"/>
          <w:marRight w:val="0"/>
          <w:marTop w:val="0"/>
          <w:marBottom w:val="0"/>
          <w:divBdr>
            <w:top w:val="none" w:sz="0" w:space="0" w:color="auto"/>
            <w:left w:val="none" w:sz="0" w:space="0" w:color="auto"/>
            <w:bottom w:val="none" w:sz="0" w:space="0" w:color="auto"/>
            <w:right w:val="none" w:sz="0" w:space="0" w:color="auto"/>
          </w:divBdr>
        </w:div>
        <w:div w:id="868908724">
          <w:marLeft w:val="0"/>
          <w:marRight w:val="0"/>
          <w:marTop w:val="0"/>
          <w:marBottom w:val="0"/>
          <w:divBdr>
            <w:top w:val="none" w:sz="0" w:space="0" w:color="auto"/>
            <w:left w:val="none" w:sz="0" w:space="0" w:color="auto"/>
            <w:bottom w:val="none" w:sz="0" w:space="0" w:color="auto"/>
            <w:right w:val="none" w:sz="0" w:space="0" w:color="auto"/>
          </w:divBdr>
        </w:div>
        <w:div w:id="2069910365">
          <w:marLeft w:val="0"/>
          <w:marRight w:val="0"/>
          <w:marTop w:val="0"/>
          <w:marBottom w:val="0"/>
          <w:divBdr>
            <w:top w:val="none" w:sz="0" w:space="0" w:color="auto"/>
            <w:left w:val="none" w:sz="0" w:space="0" w:color="auto"/>
            <w:bottom w:val="none" w:sz="0" w:space="0" w:color="auto"/>
            <w:right w:val="none" w:sz="0" w:space="0" w:color="auto"/>
          </w:divBdr>
        </w:div>
        <w:div w:id="686366658">
          <w:marLeft w:val="0"/>
          <w:marRight w:val="0"/>
          <w:marTop w:val="0"/>
          <w:marBottom w:val="0"/>
          <w:divBdr>
            <w:top w:val="none" w:sz="0" w:space="0" w:color="auto"/>
            <w:left w:val="none" w:sz="0" w:space="0" w:color="auto"/>
            <w:bottom w:val="none" w:sz="0" w:space="0" w:color="auto"/>
            <w:right w:val="none" w:sz="0" w:space="0" w:color="auto"/>
          </w:divBdr>
        </w:div>
        <w:div w:id="1533610518">
          <w:marLeft w:val="0"/>
          <w:marRight w:val="0"/>
          <w:marTop w:val="0"/>
          <w:marBottom w:val="0"/>
          <w:divBdr>
            <w:top w:val="none" w:sz="0" w:space="0" w:color="auto"/>
            <w:left w:val="none" w:sz="0" w:space="0" w:color="auto"/>
            <w:bottom w:val="none" w:sz="0" w:space="0" w:color="auto"/>
            <w:right w:val="none" w:sz="0" w:space="0" w:color="auto"/>
          </w:divBdr>
        </w:div>
        <w:div w:id="1802846425">
          <w:marLeft w:val="0"/>
          <w:marRight w:val="0"/>
          <w:marTop w:val="0"/>
          <w:marBottom w:val="0"/>
          <w:divBdr>
            <w:top w:val="none" w:sz="0" w:space="0" w:color="auto"/>
            <w:left w:val="none" w:sz="0" w:space="0" w:color="auto"/>
            <w:bottom w:val="none" w:sz="0" w:space="0" w:color="auto"/>
            <w:right w:val="none" w:sz="0" w:space="0" w:color="auto"/>
          </w:divBdr>
        </w:div>
      </w:divsChild>
    </w:div>
    <w:div w:id="1537235462">
      <w:bodyDiv w:val="1"/>
      <w:marLeft w:val="0"/>
      <w:marRight w:val="0"/>
      <w:marTop w:val="0"/>
      <w:marBottom w:val="0"/>
      <w:divBdr>
        <w:top w:val="none" w:sz="0" w:space="0" w:color="auto"/>
        <w:left w:val="none" w:sz="0" w:space="0" w:color="auto"/>
        <w:bottom w:val="none" w:sz="0" w:space="0" w:color="auto"/>
        <w:right w:val="none" w:sz="0" w:space="0" w:color="auto"/>
      </w:divBdr>
    </w:div>
    <w:div w:id="1610889945">
      <w:bodyDiv w:val="1"/>
      <w:marLeft w:val="0"/>
      <w:marRight w:val="0"/>
      <w:marTop w:val="0"/>
      <w:marBottom w:val="0"/>
      <w:divBdr>
        <w:top w:val="none" w:sz="0" w:space="0" w:color="auto"/>
        <w:left w:val="none" w:sz="0" w:space="0" w:color="auto"/>
        <w:bottom w:val="none" w:sz="0" w:space="0" w:color="auto"/>
        <w:right w:val="none" w:sz="0" w:space="0" w:color="auto"/>
      </w:divBdr>
      <w:divsChild>
        <w:div w:id="1622027910">
          <w:marLeft w:val="0"/>
          <w:marRight w:val="0"/>
          <w:marTop w:val="0"/>
          <w:marBottom w:val="0"/>
          <w:divBdr>
            <w:top w:val="none" w:sz="0" w:space="0" w:color="auto"/>
            <w:left w:val="none" w:sz="0" w:space="0" w:color="auto"/>
            <w:bottom w:val="none" w:sz="0" w:space="0" w:color="auto"/>
            <w:right w:val="none" w:sz="0" w:space="0" w:color="auto"/>
          </w:divBdr>
          <w:divsChild>
            <w:div w:id="1873029072">
              <w:marLeft w:val="0"/>
              <w:marRight w:val="0"/>
              <w:marTop w:val="0"/>
              <w:marBottom w:val="0"/>
              <w:divBdr>
                <w:top w:val="none" w:sz="0" w:space="0" w:color="auto"/>
                <w:left w:val="none" w:sz="0" w:space="0" w:color="auto"/>
                <w:bottom w:val="none" w:sz="0" w:space="0" w:color="auto"/>
                <w:right w:val="none" w:sz="0" w:space="0" w:color="auto"/>
              </w:divBdr>
              <w:divsChild>
                <w:div w:id="36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27604">
      <w:bodyDiv w:val="1"/>
      <w:marLeft w:val="0"/>
      <w:marRight w:val="0"/>
      <w:marTop w:val="0"/>
      <w:marBottom w:val="0"/>
      <w:divBdr>
        <w:top w:val="none" w:sz="0" w:space="0" w:color="auto"/>
        <w:left w:val="none" w:sz="0" w:space="0" w:color="auto"/>
        <w:bottom w:val="none" w:sz="0" w:space="0" w:color="auto"/>
        <w:right w:val="none" w:sz="0" w:space="0" w:color="auto"/>
      </w:divBdr>
    </w:div>
    <w:div w:id="1685009945">
      <w:bodyDiv w:val="1"/>
      <w:marLeft w:val="0"/>
      <w:marRight w:val="0"/>
      <w:marTop w:val="0"/>
      <w:marBottom w:val="0"/>
      <w:divBdr>
        <w:top w:val="none" w:sz="0" w:space="0" w:color="auto"/>
        <w:left w:val="none" w:sz="0" w:space="0" w:color="auto"/>
        <w:bottom w:val="none" w:sz="0" w:space="0" w:color="auto"/>
        <w:right w:val="none" w:sz="0" w:space="0" w:color="auto"/>
      </w:divBdr>
      <w:divsChild>
        <w:div w:id="898057641">
          <w:marLeft w:val="0"/>
          <w:marRight w:val="0"/>
          <w:marTop w:val="0"/>
          <w:marBottom w:val="0"/>
          <w:divBdr>
            <w:top w:val="none" w:sz="0" w:space="0" w:color="auto"/>
            <w:left w:val="none" w:sz="0" w:space="0" w:color="auto"/>
            <w:bottom w:val="none" w:sz="0" w:space="0" w:color="auto"/>
            <w:right w:val="none" w:sz="0" w:space="0" w:color="auto"/>
          </w:divBdr>
        </w:div>
        <w:div w:id="333530968">
          <w:marLeft w:val="0"/>
          <w:marRight w:val="0"/>
          <w:marTop w:val="0"/>
          <w:marBottom w:val="0"/>
          <w:divBdr>
            <w:top w:val="none" w:sz="0" w:space="0" w:color="auto"/>
            <w:left w:val="none" w:sz="0" w:space="0" w:color="auto"/>
            <w:bottom w:val="none" w:sz="0" w:space="0" w:color="auto"/>
            <w:right w:val="none" w:sz="0" w:space="0" w:color="auto"/>
          </w:divBdr>
        </w:div>
        <w:div w:id="495850671">
          <w:marLeft w:val="0"/>
          <w:marRight w:val="0"/>
          <w:marTop w:val="0"/>
          <w:marBottom w:val="0"/>
          <w:divBdr>
            <w:top w:val="none" w:sz="0" w:space="0" w:color="auto"/>
            <w:left w:val="none" w:sz="0" w:space="0" w:color="auto"/>
            <w:bottom w:val="none" w:sz="0" w:space="0" w:color="auto"/>
            <w:right w:val="none" w:sz="0" w:space="0" w:color="auto"/>
          </w:divBdr>
        </w:div>
        <w:div w:id="378479037">
          <w:marLeft w:val="0"/>
          <w:marRight w:val="0"/>
          <w:marTop w:val="0"/>
          <w:marBottom w:val="0"/>
          <w:divBdr>
            <w:top w:val="none" w:sz="0" w:space="0" w:color="auto"/>
            <w:left w:val="none" w:sz="0" w:space="0" w:color="auto"/>
            <w:bottom w:val="none" w:sz="0" w:space="0" w:color="auto"/>
            <w:right w:val="none" w:sz="0" w:space="0" w:color="auto"/>
          </w:divBdr>
        </w:div>
      </w:divsChild>
    </w:div>
    <w:div w:id="1763140102">
      <w:bodyDiv w:val="1"/>
      <w:marLeft w:val="0"/>
      <w:marRight w:val="0"/>
      <w:marTop w:val="0"/>
      <w:marBottom w:val="0"/>
      <w:divBdr>
        <w:top w:val="none" w:sz="0" w:space="0" w:color="auto"/>
        <w:left w:val="none" w:sz="0" w:space="0" w:color="auto"/>
        <w:bottom w:val="none" w:sz="0" w:space="0" w:color="auto"/>
        <w:right w:val="none" w:sz="0" w:space="0" w:color="auto"/>
      </w:divBdr>
    </w:div>
    <w:div w:id="1781291888">
      <w:bodyDiv w:val="1"/>
      <w:marLeft w:val="0"/>
      <w:marRight w:val="0"/>
      <w:marTop w:val="0"/>
      <w:marBottom w:val="0"/>
      <w:divBdr>
        <w:top w:val="none" w:sz="0" w:space="0" w:color="auto"/>
        <w:left w:val="none" w:sz="0" w:space="0" w:color="auto"/>
        <w:bottom w:val="none" w:sz="0" w:space="0" w:color="auto"/>
        <w:right w:val="none" w:sz="0" w:space="0" w:color="auto"/>
      </w:divBdr>
      <w:divsChild>
        <w:div w:id="1678338169">
          <w:marLeft w:val="0"/>
          <w:marRight w:val="0"/>
          <w:marTop w:val="0"/>
          <w:marBottom w:val="0"/>
          <w:divBdr>
            <w:top w:val="none" w:sz="0" w:space="0" w:color="auto"/>
            <w:left w:val="none" w:sz="0" w:space="0" w:color="auto"/>
            <w:bottom w:val="none" w:sz="0" w:space="0" w:color="auto"/>
            <w:right w:val="none" w:sz="0" w:space="0" w:color="auto"/>
          </w:divBdr>
        </w:div>
        <w:div w:id="2142919010">
          <w:marLeft w:val="0"/>
          <w:marRight w:val="0"/>
          <w:marTop w:val="0"/>
          <w:marBottom w:val="0"/>
          <w:divBdr>
            <w:top w:val="none" w:sz="0" w:space="0" w:color="auto"/>
            <w:left w:val="none" w:sz="0" w:space="0" w:color="auto"/>
            <w:bottom w:val="none" w:sz="0" w:space="0" w:color="auto"/>
            <w:right w:val="none" w:sz="0" w:space="0" w:color="auto"/>
          </w:divBdr>
        </w:div>
        <w:div w:id="511574288">
          <w:marLeft w:val="0"/>
          <w:marRight w:val="0"/>
          <w:marTop w:val="0"/>
          <w:marBottom w:val="0"/>
          <w:divBdr>
            <w:top w:val="none" w:sz="0" w:space="0" w:color="auto"/>
            <w:left w:val="none" w:sz="0" w:space="0" w:color="auto"/>
            <w:bottom w:val="none" w:sz="0" w:space="0" w:color="auto"/>
            <w:right w:val="none" w:sz="0" w:space="0" w:color="auto"/>
          </w:divBdr>
        </w:div>
        <w:div w:id="1492989837">
          <w:marLeft w:val="0"/>
          <w:marRight w:val="0"/>
          <w:marTop w:val="0"/>
          <w:marBottom w:val="0"/>
          <w:divBdr>
            <w:top w:val="none" w:sz="0" w:space="0" w:color="auto"/>
            <w:left w:val="none" w:sz="0" w:space="0" w:color="auto"/>
            <w:bottom w:val="none" w:sz="0" w:space="0" w:color="auto"/>
            <w:right w:val="none" w:sz="0" w:space="0" w:color="auto"/>
          </w:divBdr>
        </w:div>
        <w:div w:id="778648649">
          <w:marLeft w:val="0"/>
          <w:marRight w:val="0"/>
          <w:marTop w:val="0"/>
          <w:marBottom w:val="0"/>
          <w:divBdr>
            <w:top w:val="none" w:sz="0" w:space="0" w:color="auto"/>
            <w:left w:val="none" w:sz="0" w:space="0" w:color="auto"/>
            <w:bottom w:val="none" w:sz="0" w:space="0" w:color="auto"/>
            <w:right w:val="none" w:sz="0" w:space="0" w:color="auto"/>
          </w:divBdr>
        </w:div>
        <w:div w:id="1567373498">
          <w:marLeft w:val="0"/>
          <w:marRight w:val="0"/>
          <w:marTop w:val="0"/>
          <w:marBottom w:val="0"/>
          <w:divBdr>
            <w:top w:val="none" w:sz="0" w:space="0" w:color="auto"/>
            <w:left w:val="none" w:sz="0" w:space="0" w:color="auto"/>
            <w:bottom w:val="none" w:sz="0" w:space="0" w:color="auto"/>
            <w:right w:val="none" w:sz="0" w:space="0" w:color="auto"/>
          </w:divBdr>
        </w:div>
        <w:div w:id="1072314094">
          <w:marLeft w:val="0"/>
          <w:marRight w:val="0"/>
          <w:marTop w:val="0"/>
          <w:marBottom w:val="0"/>
          <w:divBdr>
            <w:top w:val="none" w:sz="0" w:space="0" w:color="auto"/>
            <w:left w:val="none" w:sz="0" w:space="0" w:color="auto"/>
            <w:bottom w:val="none" w:sz="0" w:space="0" w:color="auto"/>
            <w:right w:val="none" w:sz="0" w:space="0" w:color="auto"/>
          </w:divBdr>
        </w:div>
        <w:div w:id="1338462445">
          <w:marLeft w:val="0"/>
          <w:marRight w:val="0"/>
          <w:marTop w:val="0"/>
          <w:marBottom w:val="0"/>
          <w:divBdr>
            <w:top w:val="none" w:sz="0" w:space="0" w:color="auto"/>
            <w:left w:val="none" w:sz="0" w:space="0" w:color="auto"/>
            <w:bottom w:val="none" w:sz="0" w:space="0" w:color="auto"/>
            <w:right w:val="none" w:sz="0" w:space="0" w:color="auto"/>
          </w:divBdr>
        </w:div>
        <w:div w:id="649747778">
          <w:marLeft w:val="0"/>
          <w:marRight w:val="0"/>
          <w:marTop w:val="0"/>
          <w:marBottom w:val="0"/>
          <w:divBdr>
            <w:top w:val="none" w:sz="0" w:space="0" w:color="auto"/>
            <w:left w:val="none" w:sz="0" w:space="0" w:color="auto"/>
            <w:bottom w:val="none" w:sz="0" w:space="0" w:color="auto"/>
            <w:right w:val="none" w:sz="0" w:space="0" w:color="auto"/>
          </w:divBdr>
        </w:div>
        <w:div w:id="1404836498">
          <w:marLeft w:val="0"/>
          <w:marRight w:val="0"/>
          <w:marTop w:val="0"/>
          <w:marBottom w:val="0"/>
          <w:divBdr>
            <w:top w:val="none" w:sz="0" w:space="0" w:color="auto"/>
            <w:left w:val="none" w:sz="0" w:space="0" w:color="auto"/>
            <w:bottom w:val="none" w:sz="0" w:space="0" w:color="auto"/>
            <w:right w:val="none" w:sz="0" w:space="0" w:color="auto"/>
          </w:divBdr>
        </w:div>
        <w:div w:id="1808544124">
          <w:marLeft w:val="0"/>
          <w:marRight w:val="0"/>
          <w:marTop w:val="0"/>
          <w:marBottom w:val="0"/>
          <w:divBdr>
            <w:top w:val="none" w:sz="0" w:space="0" w:color="auto"/>
            <w:left w:val="none" w:sz="0" w:space="0" w:color="auto"/>
            <w:bottom w:val="none" w:sz="0" w:space="0" w:color="auto"/>
            <w:right w:val="none" w:sz="0" w:space="0" w:color="auto"/>
          </w:divBdr>
        </w:div>
        <w:div w:id="2078017124">
          <w:marLeft w:val="0"/>
          <w:marRight w:val="0"/>
          <w:marTop w:val="0"/>
          <w:marBottom w:val="0"/>
          <w:divBdr>
            <w:top w:val="none" w:sz="0" w:space="0" w:color="auto"/>
            <w:left w:val="none" w:sz="0" w:space="0" w:color="auto"/>
            <w:bottom w:val="none" w:sz="0" w:space="0" w:color="auto"/>
            <w:right w:val="none" w:sz="0" w:space="0" w:color="auto"/>
          </w:divBdr>
        </w:div>
        <w:div w:id="633213606">
          <w:marLeft w:val="0"/>
          <w:marRight w:val="0"/>
          <w:marTop w:val="0"/>
          <w:marBottom w:val="0"/>
          <w:divBdr>
            <w:top w:val="none" w:sz="0" w:space="0" w:color="auto"/>
            <w:left w:val="none" w:sz="0" w:space="0" w:color="auto"/>
            <w:bottom w:val="none" w:sz="0" w:space="0" w:color="auto"/>
            <w:right w:val="none" w:sz="0" w:space="0" w:color="auto"/>
          </w:divBdr>
        </w:div>
        <w:div w:id="2133133842">
          <w:marLeft w:val="0"/>
          <w:marRight w:val="0"/>
          <w:marTop w:val="0"/>
          <w:marBottom w:val="0"/>
          <w:divBdr>
            <w:top w:val="none" w:sz="0" w:space="0" w:color="auto"/>
            <w:left w:val="none" w:sz="0" w:space="0" w:color="auto"/>
            <w:bottom w:val="none" w:sz="0" w:space="0" w:color="auto"/>
            <w:right w:val="none" w:sz="0" w:space="0" w:color="auto"/>
          </w:divBdr>
        </w:div>
        <w:div w:id="1736971604">
          <w:marLeft w:val="0"/>
          <w:marRight w:val="0"/>
          <w:marTop w:val="0"/>
          <w:marBottom w:val="0"/>
          <w:divBdr>
            <w:top w:val="none" w:sz="0" w:space="0" w:color="auto"/>
            <w:left w:val="none" w:sz="0" w:space="0" w:color="auto"/>
            <w:bottom w:val="none" w:sz="0" w:space="0" w:color="auto"/>
            <w:right w:val="none" w:sz="0" w:space="0" w:color="auto"/>
          </w:divBdr>
        </w:div>
        <w:div w:id="1241982646">
          <w:marLeft w:val="0"/>
          <w:marRight w:val="0"/>
          <w:marTop w:val="0"/>
          <w:marBottom w:val="0"/>
          <w:divBdr>
            <w:top w:val="none" w:sz="0" w:space="0" w:color="auto"/>
            <w:left w:val="none" w:sz="0" w:space="0" w:color="auto"/>
            <w:bottom w:val="none" w:sz="0" w:space="0" w:color="auto"/>
            <w:right w:val="none" w:sz="0" w:space="0" w:color="auto"/>
          </w:divBdr>
        </w:div>
        <w:div w:id="520166706">
          <w:marLeft w:val="0"/>
          <w:marRight w:val="0"/>
          <w:marTop w:val="0"/>
          <w:marBottom w:val="0"/>
          <w:divBdr>
            <w:top w:val="none" w:sz="0" w:space="0" w:color="auto"/>
            <w:left w:val="none" w:sz="0" w:space="0" w:color="auto"/>
            <w:bottom w:val="none" w:sz="0" w:space="0" w:color="auto"/>
            <w:right w:val="none" w:sz="0" w:space="0" w:color="auto"/>
          </w:divBdr>
        </w:div>
        <w:div w:id="359404914">
          <w:marLeft w:val="0"/>
          <w:marRight w:val="0"/>
          <w:marTop w:val="0"/>
          <w:marBottom w:val="0"/>
          <w:divBdr>
            <w:top w:val="none" w:sz="0" w:space="0" w:color="auto"/>
            <w:left w:val="none" w:sz="0" w:space="0" w:color="auto"/>
            <w:bottom w:val="none" w:sz="0" w:space="0" w:color="auto"/>
            <w:right w:val="none" w:sz="0" w:space="0" w:color="auto"/>
          </w:divBdr>
        </w:div>
        <w:div w:id="1431509041">
          <w:marLeft w:val="0"/>
          <w:marRight w:val="0"/>
          <w:marTop w:val="0"/>
          <w:marBottom w:val="0"/>
          <w:divBdr>
            <w:top w:val="none" w:sz="0" w:space="0" w:color="auto"/>
            <w:left w:val="none" w:sz="0" w:space="0" w:color="auto"/>
            <w:bottom w:val="none" w:sz="0" w:space="0" w:color="auto"/>
            <w:right w:val="none" w:sz="0" w:space="0" w:color="auto"/>
          </w:divBdr>
        </w:div>
        <w:div w:id="622688812">
          <w:marLeft w:val="0"/>
          <w:marRight w:val="0"/>
          <w:marTop w:val="0"/>
          <w:marBottom w:val="0"/>
          <w:divBdr>
            <w:top w:val="none" w:sz="0" w:space="0" w:color="auto"/>
            <w:left w:val="none" w:sz="0" w:space="0" w:color="auto"/>
            <w:bottom w:val="none" w:sz="0" w:space="0" w:color="auto"/>
            <w:right w:val="none" w:sz="0" w:space="0" w:color="auto"/>
          </w:divBdr>
        </w:div>
        <w:div w:id="328219677">
          <w:marLeft w:val="0"/>
          <w:marRight w:val="0"/>
          <w:marTop w:val="0"/>
          <w:marBottom w:val="0"/>
          <w:divBdr>
            <w:top w:val="none" w:sz="0" w:space="0" w:color="auto"/>
            <w:left w:val="none" w:sz="0" w:space="0" w:color="auto"/>
            <w:bottom w:val="none" w:sz="0" w:space="0" w:color="auto"/>
            <w:right w:val="none" w:sz="0" w:space="0" w:color="auto"/>
          </w:divBdr>
        </w:div>
        <w:div w:id="1026951612">
          <w:marLeft w:val="0"/>
          <w:marRight w:val="0"/>
          <w:marTop w:val="0"/>
          <w:marBottom w:val="0"/>
          <w:divBdr>
            <w:top w:val="none" w:sz="0" w:space="0" w:color="auto"/>
            <w:left w:val="none" w:sz="0" w:space="0" w:color="auto"/>
            <w:bottom w:val="none" w:sz="0" w:space="0" w:color="auto"/>
            <w:right w:val="none" w:sz="0" w:space="0" w:color="auto"/>
          </w:divBdr>
        </w:div>
        <w:div w:id="252445641">
          <w:marLeft w:val="0"/>
          <w:marRight w:val="0"/>
          <w:marTop w:val="0"/>
          <w:marBottom w:val="0"/>
          <w:divBdr>
            <w:top w:val="none" w:sz="0" w:space="0" w:color="auto"/>
            <w:left w:val="none" w:sz="0" w:space="0" w:color="auto"/>
            <w:bottom w:val="none" w:sz="0" w:space="0" w:color="auto"/>
            <w:right w:val="none" w:sz="0" w:space="0" w:color="auto"/>
          </w:divBdr>
        </w:div>
        <w:div w:id="1336686679">
          <w:marLeft w:val="0"/>
          <w:marRight w:val="0"/>
          <w:marTop w:val="0"/>
          <w:marBottom w:val="0"/>
          <w:divBdr>
            <w:top w:val="none" w:sz="0" w:space="0" w:color="auto"/>
            <w:left w:val="none" w:sz="0" w:space="0" w:color="auto"/>
            <w:bottom w:val="none" w:sz="0" w:space="0" w:color="auto"/>
            <w:right w:val="none" w:sz="0" w:space="0" w:color="auto"/>
          </w:divBdr>
        </w:div>
        <w:div w:id="1790976981">
          <w:marLeft w:val="0"/>
          <w:marRight w:val="0"/>
          <w:marTop w:val="0"/>
          <w:marBottom w:val="0"/>
          <w:divBdr>
            <w:top w:val="none" w:sz="0" w:space="0" w:color="auto"/>
            <w:left w:val="none" w:sz="0" w:space="0" w:color="auto"/>
            <w:bottom w:val="none" w:sz="0" w:space="0" w:color="auto"/>
            <w:right w:val="none" w:sz="0" w:space="0" w:color="auto"/>
          </w:divBdr>
        </w:div>
        <w:div w:id="1046444142">
          <w:marLeft w:val="0"/>
          <w:marRight w:val="0"/>
          <w:marTop w:val="0"/>
          <w:marBottom w:val="0"/>
          <w:divBdr>
            <w:top w:val="none" w:sz="0" w:space="0" w:color="auto"/>
            <w:left w:val="none" w:sz="0" w:space="0" w:color="auto"/>
            <w:bottom w:val="none" w:sz="0" w:space="0" w:color="auto"/>
            <w:right w:val="none" w:sz="0" w:space="0" w:color="auto"/>
          </w:divBdr>
        </w:div>
        <w:div w:id="1151756453">
          <w:marLeft w:val="0"/>
          <w:marRight w:val="0"/>
          <w:marTop w:val="0"/>
          <w:marBottom w:val="0"/>
          <w:divBdr>
            <w:top w:val="none" w:sz="0" w:space="0" w:color="auto"/>
            <w:left w:val="none" w:sz="0" w:space="0" w:color="auto"/>
            <w:bottom w:val="none" w:sz="0" w:space="0" w:color="auto"/>
            <w:right w:val="none" w:sz="0" w:space="0" w:color="auto"/>
          </w:divBdr>
        </w:div>
        <w:div w:id="886841562">
          <w:marLeft w:val="0"/>
          <w:marRight w:val="0"/>
          <w:marTop w:val="0"/>
          <w:marBottom w:val="0"/>
          <w:divBdr>
            <w:top w:val="none" w:sz="0" w:space="0" w:color="auto"/>
            <w:left w:val="none" w:sz="0" w:space="0" w:color="auto"/>
            <w:bottom w:val="none" w:sz="0" w:space="0" w:color="auto"/>
            <w:right w:val="none" w:sz="0" w:space="0" w:color="auto"/>
          </w:divBdr>
        </w:div>
        <w:div w:id="1407991333">
          <w:marLeft w:val="0"/>
          <w:marRight w:val="0"/>
          <w:marTop w:val="0"/>
          <w:marBottom w:val="0"/>
          <w:divBdr>
            <w:top w:val="none" w:sz="0" w:space="0" w:color="auto"/>
            <w:left w:val="none" w:sz="0" w:space="0" w:color="auto"/>
            <w:bottom w:val="none" w:sz="0" w:space="0" w:color="auto"/>
            <w:right w:val="none" w:sz="0" w:space="0" w:color="auto"/>
          </w:divBdr>
        </w:div>
        <w:div w:id="917597718">
          <w:marLeft w:val="0"/>
          <w:marRight w:val="0"/>
          <w:marTop w:val="0"/>
          <w:marBottom w:val="0"/>
          <w:divBdr>
            <w:top w:val="none" w:sz="0" w:space="0" w:color="auto"/>
            <w:left w:val="none" w:sz="0" w:space="0" w:color="auto"/>
            <w:bottom w:val="none" w:sz="0" w:space="0" w:color="auto"/>
            <w:right w:val="none" w:sz="0" w:space="0" w:color="auto"/>
          </w:divBdr>
        </w:div>
        <w:div w:id="1600523137">
          <w:marLeft w:val="0"/>
          <w:marRight w:val="0"/>
          <w:marTop w:val="0"/>
          <w:marBottom w:val="0"/>
          <w:divBdr>
            <w:top w:val="none" w:sz="0" w:space="0" w:color="auto"/>
            <w:left w:val="none" w:sz="0" w:space="0" w:color="auto"/>
            <w:bottom w:val="none" w:sz="0" w:space="0" w:color="auto"/>
            <w:right w:val="none" w:sz="0" w:space="0" w:color="auto"/>
          </w:divBdr>
        </w:div>
        <w:div w:id="1909075219">
          <w:marLeft w:val="0"/>
          <w:marRight w:val="0"/>
          <w:marTop w:val="0"/>
          <w:marBottom w:val="0"/>
          <w:divBdr>
            <w:top w:val="none" w:sz="0" w:space="0" w:color="auto"/>
            <w:left w:val="none" w:sz="0" w:space="0" w:color="auto"/>
            <w:bottom w:val="none" w:sz="0" w:space="0" w:color="auto"/>
            <w:right w:val="none" w:sz="0" w:space="0" w:color="auto"/>
          </w:divBdr>
        </w:div>
        <w:div w:id="1318074907">
          <w:marLeft w:val="0"/>
          <w:marRight w:val="0"/>
          <w:marTop w:val="0"/>
          <w:marBottom w:val="0"/>
          <w:divBdr>
            <w:top w:val="none" w:sz="0" w:space="0" w:color="auto"/>
            <w:left w:val="none" w:sz="0" w:space="0" w:color="auto"/>
            <w:bottom w:val="none" w:sz="0" w:space="0" w:color="auto"/>
            <w:right w:val="none" w:sz="0" w:space="0" w:color="auto"/>
          </w:divBdr>
        </w:div>
        <w:div w:id="1198355206">
          <w:marLeft w:val="0"/>
          <w:marRight w:val="0"/>
          <w:marTop w:val="0"/>
          <w:marBottom w:val="0"/>
          <w:divBdr>
            <w:top w:val="none" w:sz="0" w:space="0" w:color="auto"/>
            <w:left w:val="none" w:sz="0" w:space="0" w:color="auto"/>
            <w:bottom w:val="none" w:sz="0" w:space="0" w:color="auto"/>
            <w:right w:val="none" w:sz="0" w:space="0" w:color="auto"/>
          </w:divBdr>
        </w:div>
      </w:divsChild>
    </w:div>
    <w:div w:id="1802721013">
      <w:bodyDiv w:val="1"/>
      <w:marLeft w:val="0"/>
      <w:marRight w:val="0"/>
      <w:marTop w:val="0"/>
      <w:marBottom w:val="0"/>
      <w:divBdr>
        <w:top w:val="none" w:sz="0" w:space="0" w:color="auto"/>
        <w:left w:val="none" w:sz="0" w:space="0" w:color="auto"/>
        <w:bottom w:val="none" w:sz="0" w:space="0" w:color="auto"/>
        <w:right w:val="none" w:sz="0" w:space="0" w:color="auto"/>
      </w:divBdr>
      <w:divsChild>
        <w:div w:id="1438133079">
          <w:marLeft w:val="0"/>
          <w:marRight w:val="0"/>
          <w:marTop w:val="0"/>
          <w:marBottom w:val="0"/>
          <w:divBdr>
            <w:top w:val="none" w:sz="0" w:space="0" w:color="auto"/>
            <w:left w:val="none" w:sz="0" w:space="0" w:color="auto"/>
            <w:bottom w:val="none" w:sz="0" w:space="0" w:color="auto"/>
            <w:right w:val="none" w:sz="0" w:space="0" w:color="auto"/>
          </w:divBdr>
        </w:div>
        <w:div w:id="797452834">
          <w:marLeft w:val="0"/>
          <w:marRight w:val="0"/>
          <w:marTop w:val="0"/>
          <w:marBottom w:val="0"/>
          <w:divBdr>
            <w:top w:val="none" w:sz="0" w:space="0" w:color="auto"/>
            <w:left w:val="none" w:sz="0" w:space="0" w:color="auto"/>
            <w:bottom w:val="none" w:sz="0" w:space="0" w:color="auto"/>
            <w:right w:val="none" w:sz="0" w:space="0" w:color="auto"/>
          </w:divBdr>
        </w:div>
      </w:divsChild>
    </w:div>
    <w:div w:id="1888182573">
      <w:bodyDiv w:val="1"/>
      <w:marLeft w:val="0"/>
      <w:marRight w:val="0"/>
      <w:marTop w:val="0"/>
      <w:marBottom w:val="0"/>
      <w:divBdr>
        <w:top w:val="none" w:sz="0" w:space="0" w:color="auto"/>
        <w:left w:val="none" w:sz="0" w:space="0" w:color="auto"/>
        <w:bottom w:val="none" w:sz="0" w:space="0" w:color="auto"/>
        <w:right w:val="none" w:sz="0" w:space="0" w:color="auto"/>
      </w:divBdr>
      <w:divsChild>
        <w:div w:id="1551309397">
          <w:marLeft w:val="0"/>
          <w:marRight w:val="0"/>
          <w:marTop w:val="0"/>
          <w:marBottom w:val="0"/>
          <w:divBdr>
            <w:top w:val="none" w:sz="0" w:space="0" w:color="auto"/>
            <w:left w:val="none" w:sz="0" w:space="0" w:color="auto"/>
            <w:bottom w:val="none" w:sz="0" w:space="0" w:color="auto"/>
            <w:right w:val="none" w:sz="0" w:space="0" w:color="auto"/>
          </w:divBdr>
        </w:div>
        <w:div w:id="1035541995">
          <w:marLeft w:val="0"/>
          <w:marRight w:val="0"/>
          <w:marTop w:val="0"/>
          <w:marBottom w:val="0"/>
          <w:divBdr>
            <w:top w:val="none" w:sz="0" w:space="0" w:color="auto"/>
            <w:left w:val="none" w:sz="0" w:space="0" w:color="auto"/>
            <w:bottom w:val="none" w:sz="0" w:space="0" w:color="auto"/>
            <w:right w:val="none" w:sz="0" w:space="0" w:color="auto"/>
          </w:divBdr>
        </w:div>
        <w:div w:id="1616671545">
          <w:marLeft w:val="0"/>
          <w:marRight w:val="0"/>
          <w:marTop w:val="0"/>
          <w:marBottom w:val="0"/>
          <w:divBdr>
            <w:top w:val="none" w:sz="0" w:space="0" w:color="auto"/>
            <w:left w:val="none" w:sz="0" w:space="0" w:color="auto"/>
            <w:bottom w:val="none" w:sz="0" w:space="0" w:color="auto"/>
            <w:right w:val="none" w:sz="0" w:space="0" w:color="auto"/>
          </w:divBdr>
        </w:div>
        <w:div w:id="225074967">
          <w:marLeft w:val="0"/>
          <w:marRight w:val="0"/>
          <w:marTop w:val="0"/>
          <w:marBottom w:val="0"/>
          <w:divBdr>
            <w:top w:val="none" w:sz="0" w:space="0" w:color="auto"/>
            <w:left w:val="none" w:sz="0" w:space="0" w:color="auto"/>
            <w:bottom w:val="none" w:sz="0" w:space="0" w:color="auto"/>
            <w:right w:val="none" w:sz="0" w:space="0" w:color="auto"/>
          </w:divBdr>
        </w:div>
        <w:div w:id="416053904">
          <w:marLeft w:val="0"/>
          <w:marRight w:val="0"/>
          <w:marTop w:val="0"/>
          <w:marBottom w:val="0"/>
          <w:divBdr>
            <w:top w:val="none" w:sz="0" w:space="0" w:color="auto"/>
            <w:left w:val="none" w:sz="0" w:space="0" w:color="auto"/>
            <w:bottom w:val="none" w:sz="0" w:space="0" w:color="auto"/>
            <w:right w:val="none" w:sz="0" w:space="0" w:color="auto"/>
          </w:divBdr>
        </w:div>
        <w:div w:id="78872127">
          <w:marLeft w:val="0"/>
          <w:marRight w:val="0"/>
          <w:marTop w:val="0"/>
          <w:marBottom w:val="0"/>
          <w:divBdr>
            <w:top w:val="none" w:sz="0" w:space="0" w:color="auto"/>
            <w:left w:val="none" w:sz="0" w:space="0" w:color="auto"/>
            <w:bottom w:val="none" w:sz="0" w:space="0" w:color="auto"/>
            <w:right w:val="none" w:sz="0" w:space="0" w:color="auto"/>
          </w:divBdr>
        </w:div>
        <w:div w:id="1999573610">
          <w:marLeft w:val="0"/>
          <w:marRight w:val="0"/>
          <w:marTop w:val="0"/>
          <w:marBottom w:val="0"/>
          <w:divBdr>
            <w:top w:val="none" w:sz="0" w:space="0" w:color="auto"/>
            <w:left w:val="none" w:sz="0" w:space="0" w:color="auto"/>
            <w:bottom w:val="none" w:sz="0" w:space="0" w:color="auto"/>
            <w:right w:val="none" w:sz="0" w:space="0" w:color="auto"/>
          </w:divBdr>
        </w:div>
        <w:div w:id="1730808161">
          <w:marLeft w:val="0"/>
          <w:marRight w:val="0"/>
          <w:marTop w:val="0"/>
          <w:marBottom w:val="0"/>
          <w:divBdr>
            <w:top w:val="none" w:sz="0" w:space="0" w:color="auto"/>
            <w:left w:val="none" w:sz="0" w:space="0" w:color="auto"/>
            <w:bottom w:val="none" w:sz="0" w:space="0" w:color="auto"/>
            <w:right w:val="none" w:sz="0" w:space="0" w:color="auto"/>
          </w:divBdr>
        </w:div>
        <w:div w:id="1296254753">
          <w:marLeft w:val="0"/>
          <w:marRight w:val="0"/>
          <w:marTop w:val="0"/>
          <w:marBottom w:val="0"/>
          <w:divBdr>
            <w:top w:val="none" w:sz="0" w:space="0" w:color="auto"/>
            <w:left w:val="none" w:sz="0" w:space="0" w:color="auto"/>
            <w:bottom w:val="none" w:sz="0" w:space="0" w:color="auto"/>
            <w:right w:val="none" w:sz="0" w:space="0" w:color="auto"/>
          </w:divBdr>
        </w:div>
        <w:div w:id="1506895984">
          <w:marLeft w:val="0"/>
          <w:marRight w:val="0"/>
          <w:marTop w:val="0"/>
          <w:marBottom w:val="0"/>
          <w:divBdr>
            <w:top w:val="none" w:sz="0" w:space="0" w:color="auto"/>
            <w:left w:val="none" w:sz="0" w:space="0" w:color="auto"/>
            <w:bottom w:val="none" w:sz="0" w:space="0" w:color="auto"/>
            <w:right w:val="none" w:sz="0" w:space="0" w:color="auto"/>
          </w:divBdr>
        </w:div>
        <w:div w:id="1090662441">
          <w:marLeft w:val="0"/>
          <w:marRight w:val="0"/>
          <w:marTop w:val="0"/>
          <w:marBottom w:val="0"/>
          <w:divBdr>
            <w:top w:val="none" w:sz="0" w:space="0" w:color="auto"/>
            <w:left w:val="none" w:sz="0" w:space="0" w:color="auto"/>
            <w:bottom w:val="none" w:sz="0" w:space="0" w:color="auto"/>
            <w:right w:val="none" w:sz="0" w:space="0" w:color="auto"/>
          </w:divBdr>
        </w:div>
        <w:div w:id="1040210106">
          <w:marLeft w:val="0"/>
          <w:marRight w:val="0"/>
          <w:marTop w:val="0"/>
          <w:marBottom w:val="0"/>
          <w:divBdr>
            <w:top w:val="none" w:sz="0" w:space="0" w:color="auto"/>
            <w:left w:val="none" w:sz="0" w:space="0" w:color="auto"/>
            <w:bottom w:val="none" w:sz="0" w:space="0" w:color="auto"/>
            <w:right w:val="none" w:sz="0" w:space="0" w:color="auto"/>
          </w:divBdr>
        </w:div>
        <w:div w:id="82380122">
          <w:marLeft w:val="0"/>
          <w:marRight w:val="0"/>
          <w:marTop w:val="0"/>
          <w:marBottom w:val="0"/>
          <w:divBdr>
            <w:top w:val="none" w:sz="0" w:space="0" w:color="auto"/>
            <w:left w:val="none" w:sz="0" w:space="0" w:color="auto"/>
            <w:bottom w:val="none" w:sz="0" w:space="0" w:color="auto"/>
            <w:right w:val="none" w:sz="0" w:space="0" w:color="auto"/>
          </w:divBdr>
        </w:div>
        <w:div w:id="1260723481">
          <w:marLeft w:val="0"/>
          <w:marRight w:val="0"/>
          <w:marTop w:val="0"/>
          <w:marBottom w:val="0"/>
          <w:divBdr>
            <w:top w:val="none" w:sz="0" w:space="0" w:color="auto"/>
            <w:left w:val="none" w:sz="0" w:space="0" w:color="auto"/>
            <w:bottom w:val="none" w:sz="0" w:space="0" w:color="auto"/>
            <w:right w:val="none" w:sz="0" w:space="0" w:color="auto"/>
          </w:divBdr>
        </w:div>
        <w:div w:id="1472404776">
          <w:marLeft w:val="0"/>
          <w:marRight w:val="0"/>
          <w:marTop w:val="0"/>
          <w:marBottom w:val="0"/>
          <w:divBdr>
            <w:top w:val="none" w:sz="0" w:space="0" w:color="auto"/>
            <w:left w:val="none" w:sz="0" w:space="0" w:color="auto"/>
            <w:bottom w:val="none" w:sz="0" w:space="0" w:color="auto"/>
            <w:right w:val="none" w:sz="0" w:space="0" w:color="auto"/>
          </w:divBdr>
        </w:div>
        <w:div w:id="357319186">
          <w:marLeft w:val="0"/>
          <w:marRight w:val="0"/>
          <w:marTop w:val="0"/>
          <w:marBottom w:val="0"/>
          <w:divBdr>
            <w:top w:val="none" w:sz="0" w:space="0" w:color="auto"/>
            <w:left w:val="none" w:sz="0" w:space="0" w:color="auto"/>
            <w:bottom w:val="none" w:sz="0" w:space="0" w:color="auto"/>
            <w:right w:val="none" w:sz="0" w:space="0" w:color="auto"/>
          </w:divBdr>
        </w:div>
        <w:div w:id="991758641">
          <w:marLeft w:val="0"/>
          <w:marRight w:val="0"/>
          <w:marTop w:val="0"/>
          <w:marBottom w:val="0"/>
          <w:divBdr>
            <w:top w:val="none" w:sz="0" w:space="0" w:color="auto"/>
            <w:left w:val="none" w:sz="0" w:space="0" w:color="auto"/>
            <w:bottom w:val="none" w:sz="0" w:space="0" w:color="auto"/>
            <w:right w:val="none" w:sz="0" w:space="0" w:color="auto"/>
          </w:divBdr>
        </w:div>
        <w:div w:id="908073452">
          <w:marLeft w:val="0"/>
          <w:marRight w:val="0"/>
          <w:marTop w:val="0"/>
          <w:marBottom w:val="0"/>
          <w:divBdr>
            <w:top w:val="none" w:sz="0" w:space="0" w:color="auto"/>
            <w:left w:val="none" w:sz="0" w:space="0" w:color="auto"/>
            <w:bottom w:val="none" w:sz="0" w:space="0" w:color="auto"/>
            <w:right w:val="none" w:sz="0" w:space="0" w:color="auto"/>
          </w:divBdr>
        </w:div>
        <w:div w:id="2087143818">
          <w:marLeft w:val="0"/>
          <w:marRight w:val="0"/>
          <w:marTop w:val="0"/>
          <w:marBottom w:val="0"/>
          <w:divBdr>
            <w:top w:val="none" w:sz="0" w:space="0" w:color="auto"/>
            <w:left w:val="none" w:sz="0" w:space="0" w:color="auto"/>
            <w:bottom w:val="none" w:sz="0" w:space="0" w:color="auto"/>
            <w:right w:val="none" w:sz="0" w:space="0" w:color="auto"/>
          </w:divBdr>
        </w:div>
        <w:div w:id="1147162451">
          <w:marLeft w:val="0"/>
          <w:marRight w:val="0"/>
          <w:marTop w:val="0"/>
          <w:marBottom w:val="0"/>
          <w:divBdr>
            <w:top w:val="none" w:sz="0" w:space="0" w:color="auto"/>
            <w:left w:val="none" w:sz="0" w:space="0" w:color="auto"/>
            <w:bottom w:val="none" w:sz="0" w:space="0" w:color="auto"/>
            <w:right w:val="none" w:sz="0" w:space="0" w:color="auto"/>
          </w:divBdr>
        </w:div>
        <w:div w:id="891967825">
          <w:marLeft w:val="0"/>
          <w:marRight w:val="0"/>
          <w:marTop w:val="0"/>
          <w:marBottom w:val="0"/>
          <w:divBdr>
            <w:top w:val="none" w:sz="0" w:space="0" w:color="auto"/>
            <w:left w:val="none" w:sz="0" w:space="0" w:color="auto"/>
            <w:bottom w:val="none" w:sz="0" w:space="0" w:color="auto"/>
            <w:right w:val="none" w:sz="0" w:space="0" w:color="auto"/>
          </w:divBdr>
        </w:div>
        <w:div w:id="691037205">
          <w:marLeft w:val="0"/>
          <w:marRight w:val="0"/>
          <w:marTop w:val="0"/>
          <w:marBottom w:val="0"/>
          <w:divBdr>
            <w:top w:val="none" w:sz="0" w:space="0" w:color="auto"/>
            <w:left w:val="none" w:sz="0" w:space="0" w:color="auto"/>
            <w:bottom w:val="none" w:sz="0" w:space="0" w:color="auto"/>
            <w:right w:val="none" w:sz="0" w:space="0" w:color="auto"/>
          </w:divBdr>
        </w:div>
        <w:div w:id="510800279">
          <w:marLeft w:val="0"/>
          <w:marRight w:val="0"/>
          <w:marTop w:val="0"/>
          <w:marBottom w:val="0"/>
          <w:divBdr>
            <w:top w:val="none" w:sz="0" w:space="0" w:color="auto"/>
            <w:left w:val="none" w:sz="0" w:space="0" w:color="auto"/>
            <w:bottom w:val="none" w:sz="0" w:space="0" w:color="auto"/>
            <w:right w:val="none" w:sz="0" w:space="0" w:color="auto"/>
          </w:divBdr>
        </w:div>
        <w:div w:id="248658196">
          <w:marLeft w:val="0"/>
          <w:marRight w:val="0"/>
          <w:marTop w:val="0"/>
          <w:marBottom w:val="0"/>
          <w:divBdr>
            <w:top w:val="none" w:sz="0" w:space="0" w:color="auto"/>
            <w:left w:val="none" w:sz="0" w:space="0" w:color="auto"/>
            <w:bottom w:val="none" w:sz="0" w:space="0" w:color="auto"/>
            <w:right w:val="none" w:sz="0" w:space="0" w:color="auto"/>
          </w:divBdr>
        </w:div>
        <w:div w:id="1490172992">
          <w:marLeft w:val="0"/>
          <w:marRight w:val="0"/>
          <w:marTop w:val="0"/>
          <w:marBottom w:val="0"/>
          <w:divBdr>
            <w:top w:val="none" w:sz="0" w:space="0" w:color="auto"/>
            <w:left w:val="none" w:sz="0" w:space="0" w:color="auto"/>
            <w:bottom w:val="none" w:sz="0" w:space="0" w:color="auto"/>
            <w:right w:val="none" w:sz="0" w:space="0" w:color="auto"/>
          </w:divBdr>
        </w:div>
        <w:div w:id="174659119">
          <w:marLeft w:val="0"/>
          <w:marRight w:val="0"/>
          <w:marTop w:val="0"/>
          <w:marBottom w:val="0"/>
          <w:divBdr>
            <w:top w:val="none" w:sz="0" w:space="0" w:color="auto"/>
            <w:left w:val="none" w:sz="0" w:space="0" w:color="auto"/>
            <w:bottom w:val="none" w:sz="0" w:space="0" w:color="auto"/>
            <w:right w:val="none" w:sz="0" w:space="0" w:color="auto"/>
          </w:divBdr>
        </w:div>
        <w:div w:id="427896648">
          <w:marLeft w:val="0"/>
          <w:marRight w:val="0"/>
          <w:marTop w:val="0"/>
          <w:marBottom w:val="0"/>
          <w:divBdr>
            <w:top w:val="none" w:sz="0" w:space="0" w:color="auto"/>
            <w:left w:val="none" w:sz="0" w:space="0" w:color="auto"/>
            <w:bottom w:val="none" w:sz="0" w:space="0" w:color="auto"/>
            <w:right w:val="none" w:sz="0" w:space="0" w:color="auto"/>
          </w:divBdr>
        </w:div>
        <w:div w:id="1655059591">
          <w:marLeft w:val="0"/>
          <w:marRight w:val="0"/>
          <w:marTop w:val="0"/>
          <w:marBottom w:val="0"/>
          <w:divBdr>
            <w:top w:val="none" w:sz="0" w:space="0" w:color="auto"/>
            <w:left w:val="none" w:sz="0" w:space="0" w:color="auto"/>
            <w:bottom w:val="none" w:sz="0" w:space="0" w:color="auto"/>
            <w:right w:val="none" w:sz="0" w:space="0" w:color="auto"/>
          </w:divBdr>
        </w:div>
        <w:div w:id="639043905">
          <w:marLeft w:val="0"/>
          <w:marRight w:val="0"/>
          <w:marTop w:val="0"/>
          <w:marBottom w:val="0"/>
          <w:divBdr>
            <w:top w:val="none" w:sz="0" w:space="0" w:color="auto"/>
            <w:left w:val="none" w:sz="0" w:space="0" w:color="auto"/>
            <w:bottom w:val="none" w:sz="0" w:space="0" w:color="auto"/>
            <w:right w:val="none" w:sz="0" w:space="0" w:color="auto"/>
          </w:divBdr>
        </w:div>
        <w:div w:id="254552866">
          <w:marLeft w:val="0"/>
          <w:marRight w:val="0"/>
          <w:marTop w:val="0"/>
          <w:marBottom w:val="0"/>
          <w:divBdr>
            <w:top w:val="none" w:sz="0" w:space="0" w:color="auto"/>
            <w:left w:val="none" w:sz="0" w:space="0" w:color="auto"/>
            <w:bottom w:val="none" w:sz="0" w:space="0" w:color="auto"/>
            <w:right w:val="none" w:sz="0" w:space="0" w:color="auto"/>
          </w:divBdr>
        </w:div>
        <w:div w:id="1270549177">
          <w:marLeft w:val="0"/>
          <w:marRight w:val="0"/>
          <w:marTop w:val="0"/>
          <w:marBottom w:val="0"/>
          <w:divBdr>
            <w:top w:val="none" w:sz="0" w:space="0" w:color="auto"/>
            <w:left w:val="none" w:sz="0" w:space="0" w:color="auto"/>
            <w:bottom w:val="none" w:sz="0" w:space="0" w:color="auto"/>
            <w:right w:val="none" w:sz="0" w:space="0" w:color="auto"/>
          </w:divBdr>
        </w:div>
        <w:div w:id="1623682444">
          <w:marLeft w:val="0"/>
          <w:marRight w:val="0"/>
          <w:marTop w:val="0"/>
          <w:marBottom w:val="0"/>
          <w:divBdr>
            <w:top w:val="none" w:sz="0" w:space="0" w:color="auto"/>
            <w:left w:val="none" w:sz="0" w:space="0" w:color="auto"/>
            <w:bottom w:val="none" w:sz="0" w:space="0" w:color="auto"/>
            <w:right w:val="none" w:sz="0" w:space="0" w:color="auto"/>
          </w:divBdr>
        </w:div>
        <w:div w:id="730541214">
          <w:marLeft w:val="0"/>
          <w:marRight w:val="0"/>
          <w:marTop w:val="0"/>
          <w:marBottom w:val="0"/>
          <w:divBdr>
            <w:top w:val="none" w:sz="0" w:space="0" w:color="auto"/>
            <w:left w:val="none" w:sz="0" w:space="0" w:color="auto"/>
            <w:bottom w:val="none" w:sz="0" w:space="0" w:color="auto"/>
            <w:right w:val="none" w:sz="0" w:space="0" w:color="auto"/>
          </w:divBdr>
        </w:div>
        <w:div w:id="1353145340">
          <w:marLeft w:val="0"/>
          <w:marRight w:val="0"/>
          <w:marTop w:val="0"/>
          <w:marBottom w:val="0"/>
          <w:divBdr>
            <w:top w:val="none" w:sz="0" w:space="0" w:color="auto"/>
            <w:left w:val="none" w:sz="0" w:space="0" w:color="auto"/>
            <w:bottom w:val="none" w:sz="0" w:space="0" w:color="auto"/>
            <w:right w:val="none" w:sz="0" w:space="0" w:color="auto"/>
          </w:divBdr>
        </w:div>
      </w:divsChild>
    </w:div>
    <w:div w:id="1968968118">
      <w:bodyDiv w:val="1"/>
      <w:marLeft w:val="0"/>
      <w:marRight w:val="0"/>
      <w:marTop w:val="0"/>
      <w:marBottom w:val="0"/>
      <w:divBdr>
        <w:top w:val="none" w:sz="0" w:space="0" w:color="auto"/>
        <w:left w:val="none" w:sz="0" w:space="0" w:color="auto"/>
        <w:bottom w:val="none" w:sz="0" w:space="0" w:color="auto"/>
        <w:right w:val="none" w:sz="0" w:space="0" w:color="auto"/>
      </w:divBdr>
    </w:div>
    <w:div w:id="2042507238">
      <w:bodyDiv w:val="1"/>
      <w:marLeft w:val="0"/>
      <w:marRight w:val="0"/>
      <w:marTop w:val="0"/>
      <w:marBottom w:val="0"/>
      <w:divBdr>
        <w:top w:val="none" w:sz="0" w:space="0" w:color="auto"/>
        <w:left w:val="none" w:sz="0" w:space="0" w:color="auto"/>
        <w:bottom w:val="none" w:sz="0" w:space="0" w:color="auto"/>
        <w:right w:val="none" w:sz="0" w:space="0" w:color="auto"/>
      </w:divBdr>
    </w:div>
    <w:div w:id="2094204653">
      <w:bodyDiv w:val="1"/>
      <w:marLeft w:val="0"/>
      <w:marRight w:val="0"/>
      <w:marTop w:val="0"/>
      <w:marBottom w:val="0"/>
      <w:divBdr>
        <w:top w:val="none" w:sz="0" w:space="0" w:color="auto"/>
        <w:left w:val="none" w:sz="0" w:space="0" w:color="auto"/>
        <w:bottom w:val="none" w:sz="0" w:space="0" w:color="auto"/>
        <w:right w:val="none" w:sz="0" w:space="0" w:color="auto"/>
      </w:divBdr>
      <w:divsChild>
        <w:div w:id="483354667">
          <w:marLeft w:val="0"/>
          <w:marRight w:val="0"/>
          <w:marTop w:val="0"/>
          <w:marBottom w:val="0"/>
          <w:divBdr>
            <w:top w:val="none" w:sz="0" w:space="0" w:color="auto"/>
            <w:left w:val="none" w:sz="0" w:space="0" w:color="auto"/>
            <w:bottom w:val="none" w:sz="0" w:space="0" w:color="auto"/>
            <w:right w:val="none" w:sz="0" w:space="0" w:color="auto"/>
          </w:divBdr>
        </w:div>
        <w:div w:id="1323118191">
          <w:marLeft w:val="0"/>
          <w:marRight w:val="0"/>
          <w:marTop w:val="0"/>
          <w:marBottom w:val="0"/>
          <w:divBdr>
            <w:top w:val="none" w:sz="0" w:space="0" w:color="auto"/>
            <w:left w:val="none" w:sz="0" w:space="0" w:color="auto"/>
            <w:bottom w:val="none" w:sz="0" w:space="0" w:color="auto"/>
            <w:right w:val="none" w:sz="0" w:space="0" w:color="auto"/>
          </w:divBdr>
        </w:div>
        <w:div w:id="1625962733">
          <w:marLeft w:val="0"/>
          <w:marRight w:val="0"/>
          <w:marTop w:val="0"/>
          <w:marBottom w:val="0"/>
          <w:divBdr>
            <w:top w:val="none" w:sz="0" w:space="0" w:color="auto"/>
            <w:left w:val="none" w:sz="0" w:space="0" w:color="auto"/>
            <w:bottom w:val="none" w:sz="0" w:space="0" w:color="auto"/>
            <w:right w:val="none" w:sz="0" w:space="0" w:color="auto"/>
          </w:divBdr>
        </w:div>
      </w:divsChild>
    </w:div>
    <w:div w:id="2140757949">
      <w:bodyDiv w:val="1"/>
      <w:marLeft w:val="0"/>
      <w:marRight w:val="0"/>
      <w:marTop w:val="0"/>
      <w:marBottom w:val="0"/>
      <w:divBdr>
        <w:top w:val="none" w:sz="0" w:space="0" w:color="auto"/>
        <w:left w:val="none" w:sz="0" w:space="0" w:color="auto"/>
        <w:bottom w:val="none" w:sz="0" w:space="0" w:color="auto"/>
        <w:right w:val="none" w:sz="0" w:space="0" w:color="auto"/>
      </w:divBdr>
      <w:divsChild>
        <w:div w:id="840579621">
          <w:marLeft w:val="0"/>
          <w:marRight w:val="0"/>
          <w:marTop w:val="0"/>
          <w:marBottom w:val="0"/>
          <w:divBdr>
            <w:top w:val="none" w:sz="0" w:space="0" w:color="auto"/>
            <w:left w:val="none" w:sz="0" w:space="0" w:color="auto"/>
            <w:bottom w:val="none" w:sz="0" w:space="0" w:color="auto"/>
            <w:right w:val="none" w:sz="0" w:space="0" w:color="auto"/>
          </w:divBdr>
        </w:div>
        <w:div w:id="850679756">
          <w:marLeft w:val="0"/>
          <w:marRight w:val="0"/>
          <w:marTop w:val="0"/>
          <w:marBottom w:val="0"/>
          <w:divBdr>
            <w:top w:val="none" w:sz="0" w:space="0" w:color="auto"/>
            <w:left w:val="none" w:sz="0" w:space="0" w:color="auto"/>
            <w:bottom w:val="none" w:sz="0" w:space="0" w:color="auto"/>
            <w:right w:val="none" w:sz="0" w:space="0" w:color="auto"/>
          </w:divBdr>
        </w:div>
        <w:div w:id="1627077663">
          <w:marLeft w:val="0"/>
          <w:marRight w:val="0"/>
          <w:marTop w:val="0"/>
          <w:marBottom w:val="0"/>
          <w:divBdr>
            <w:top w:val="none" w:sz="0" w:space="0" w:color="auto"/>
            <w:left w:val="none" w:sz="0" w:space="0" w:color="auto"/>
            <w:bottom w:val="none" w:sz="0" w:space="0" w:color="auto"/>
            <w:right w:val="none" w:sz="0" w:space="0" w:color="auto"/>
          </w:divBdr>
        </w:div>
        <w:div w:id="222061609">
          <w:marLeft w:val="0"/>
          <w:marRight w:val="0"/>
          <w:marTop w:val="0"/>
          <w:marBottom w:val="0"/>
          <w:divBdr>
            <w:top w:val="none" w:sz="0" w:space="0" w:color="auto"/>
            <w:left w:val="none" w:sz="0" w:space="0" w:color="auto"/>
            <w:bottom w:val="none" w:sz="0" w:space="0" w:color="auto"/>
            <w:right w:val="none" w:sz="0" w:space="0" w:color="auto"/>
          </w:divBdr>
        </w:div>
        <w:div w:id="46590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2D6A8C612AB8D46AA59E3BA8C8787C9" ma:contentTypeVersion="15" ma:contentTypeDescription="Crear nuevo documento." ma:contentTypeScope="" ma:versionID="00056f59942b180f22121f5d33bcd249">
  <xsd:schema xmlns:xsd="http://www.w3.org/2001/XMLSchema" xmlns:xs="http://www.w3.org/2001/XMLSchema" xmlns:p="http://schemas.microsoft.com/office/2006/metadata/properties" xmlns:ns3="21dcbd58-0853-4964-8c48-1fada0975894" xmlns:ns4="d31d5e1b-2aa8-47b7-8d28-d612ddb1d88a" targetNamespace="http://schemas.microsoft.com/office/2006/metadata/properties" ma:root="true" ma:fieldsID="9d4a3cae09c85ede7fad734a04d0222f" ns3:_="" ns4:_="">
    <xsd:import namespace="21dcbd58-0853-4964-8c48-1fada0975894"/>
    <xsd:import namespace="d31d5e1b-2aa8-47b7-8d28-d612ddb1d8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cbd58-0853-4964-8c48-1fada0975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1d5e1b-2aa8-47b7-8d28-d612ddb1d88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1dcbd58-0853-4964-8c48-1fada0975894" xsi:nil="true"/>
  </documentManagement>
</p:properties>
</file>

<file path=customXml/itemProps1.xml><?xml version="1.0" encoding="utf-8"?>
<ds:datastoreItem xmlns:ds="http://schemas.openxmlformats.org/officeDocument/2006/customXml" ds:itemID="{DE0C825B-8899-4662-B2B6-E88712BF97B8}">
  <ds:schemaRefs>
    <ds:schemaRef ds:uri="http://schemas.microsoft.com/sharepoint/v3/contenttype/forms"/>
  </ds:schemaRefs>
</ds:datastoreItem>
</file>

<file path=customXml/itemProps2.xml><?xml version="1.0" encoding="utf-8"?>
<ds:datastoreItem xmlns:ds="http://schemas.openxmlformats.org/officeDocument/2006/customXml" ds:itemID="{32649EDA-CEF0-407B-AD8C-B353E3A92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dcbd58-0853-4964-8c48-1fada0975894"/>
    <ds:schemaRef ds:uri="d31d5e1b-2aa8-47b7-8d28-d612ddb1d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00C02E-2B4C-4986-85B4-70FE20089778}">
  <ds:schemaRefs>
    <ds:schemaRef ds:uri="http://www.w3.org/XML/1998/namespace"/>
    <ds:schemaRef ds:uri="http://purl.org/dc/elements/1.1/"/>
    <ds:schemaRef ds:uri="http://purl.org/dc/dcmitype/"/>
    <ds:schemaRef ds:uri="http://schemas.microsoft.com/office/infopath/2007/PartnerControls"/>
    <ds:schemaRef ds:uri="21dcbd58-0853-4964-8c48-1fada0975894"/>
    <ds:schemaRef ds:uri="http://schemas.microsoft.com/office/2006/documentManagement/types"/>
    <ds:schemaRef ds:uri="http://schemas.openxmlformats.org/package/2006/metadata/core-properties"/>
    <ds:schemaRef ds:uri="d31d5e1b-2aa8-47b7-8d28-d612ddb1d88a"/>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3146</Words>
  <Characters>17304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De oyarzabal Sanz</dc:creator>
  <cp:keywords/>
  <dc:description/>
  <cp:lastModifiedBy>Alfonso luis De oyarzabal Sanz</cp:lastModifiedBy>
  <cp:revision>3</cp:revision>
  <cp:lastPrinted>2023-07-19T13:04:00Z</cp:lastPrinted>
  <dcterms:created xsi:type="dcterms:W3CDTF">2023-07-24T15:53:00Z</dcterms:created>
  <dcterms:modified xsi:type="dcterms:W3CDTF">2023-07-24T16:37:00Z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0x01010082D6A8C612AB8D46AA59E3BA8C8787C9</vt:lpwstr>
  </property>
</Properties>
</file>