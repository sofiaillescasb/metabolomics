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4C" w:rsidRPr="006D6A63" w:rsidRDefault="00E15A4C" w:rsidP="00CF1862">
      <w:pPr>
        <w:jc w:val="both"/>
        <w:rPr>
          <w:b/>
        </w:rPr>
        <w:pPrChange w:id="0" w:author="Katia Sofia Illescas Brol" w:date="2023-09-27T21:37:00Z">
          <w:pPr/>
        </w:pPrChange>
      </w:pPr>
      <w:r w:rsidRPr="006D6A63">
        <w:rPr>
          <w:b/>
        </w:rPr>
        <w:t>METABOLOMICS ANALYSIS:</w:t>
      </w:r>
    </w:p>
    <w:p w:rsidR="00E15A4C" w:rsidRDefault="00E15A4C" w:rsidP="00CF1862">
      <w:pPr>
        <w:jc w:val="both"/>
        <w:pPrChange w:id="1" w:author="Katia Sofia Illescas Brol" w:date="2023-09-27T21:37:00Z">
          <w:pPr/>
        </w:pPrChange>
      </w:pPr>
      <w:r>
        <w:t xml:space="preserve">Samples </w:t>
      </w:r>
      <w:proofErr w:type="gramStart"/>
      <w:r>
        <w:t>were sent</w:t>
      </w:r>
      <w:proofErr w:type="gramEnd"/>
      <w:r>
        <w:t xml:space="preserve"> to the </w:t>
      </w:r>
      <w:r w:rsidRPr="00F662D9">
        <w:t xml:space="preserve">Centre for </w:t>
      </w:r>
      <w:proofErr w:type="spellStart"/>
      <w:r w:rsidRPr="00F662D9">
        <w:t>Omic</w:t>
      </w:r>
      <w:proofErr w:type="spellEnd"/>
      <w:r w:rsidRPr="00F662D9">
        <w:t xml:space="preserve"> Sciences (COS) Joint Unit of the </w:t>
      </w:r>
      <w:proofErr w:type="spellStart"/>
      <w:r w:rsidRPr="00F662D9">
        <w:t>Unive</w:t>
      </w:r>
      <w:r>
        <w:t>rsitat</w:t>
      </w:r>
      <w:proofErr w:type="spellEnd"/>
      <w:r>
        <w:t xml:space="preserve"> </w:t>
      </w:r>
      <w:proofErr w:type="spellStart"/>
      <w:r>
        <w:t>Rovira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Virgili-Eurecat</w:t>
      </w:r>
      <w:proofErr w:type="spellEnd"/>
      <w:r>
        <w:t>, where a targeted metabolomics analysis was conducted by liquid c</w:t>
      </w:r>
      <w:r w:rsidRPr="004F4F50">
        <w:t>hromatography with tandem mass spectrometry (LC-MS-MS)</w:t>
      </w:r>
      <w:r>
        <w:t xml:space="preserve"> for tryptophan related metabolites and </w:t>
      </w:r>
      <w:proofErr w:type="spellStart"/>
      <w:r>
        <w:t>acylcarnitines</w:t>
      </w:r>
      <w:proofErr w:type="spellEnd"/>
      <w:r>
        <w:t>. G</w:t>
      </w:r>
      <w:r w:rsidRPr="004F4F50">
        <w:t>as chromatography–mass spectrometry (GC-MS)</w:t>
      </w:r>
      <w:r>
        <w:t xml:space="preserve"> was performed for </w:t>
      </w:r>
      <w:r w:rsidRPr="004F4F50">
        <w:t>organic acids and sugar metabolites</w:t>
      </w:r>
      <w:r>
        <w:t xml:space="preserve"> related to energy metabolism and the TCA cycle. </w:t>
      </w:r>
      <w:proofErr w:type="gramStart"/>
      <w:r>
        <w:t>A total of 82</w:t>
      </w:r>
      <w:proofErr w:type="gramEnd"/>
      <w:r>
        <w:t xml:space="preserve"> metabolites were detected, and the results were presented as </w:t>
      </w:r>
      <w:proofErr w:type="spellStart"/>
      <w:r>
        <w:t>micromolar</w:t>
      </w:r>
      <w:proofErr w:type="spellEnd"/>
      <w:r>
        <w:t xml:space="preserve"> (</w:t>
      </w:r>
      <w:proofErr w:type="spellStart"/>
      <w:r>
        <w:t>μM</w:t>
      </w:r>
      <w:proofErr w:type="spellEnd"/>
      <w:r>
        <w:t>) concentrations.</w:t>
      </w:r>
      <w:r w:rsidRPr="00025766">
        <w:t xml:space="preserve"> </w:t>
      </w:r>
    </w:p>
    <w:p w:rsidR="00E15A4C" w:rsidRDefault="00E15A4C" w:rsidP="00CF1862">
      <w:pPr>
        <w:jc w:val="both"/>
        <w:pPrChange w:id="2" w:author="Katia Sofia Illescas Brol" w:date="2023-09-27T21:37:00Z">
          <w:pPr/>
        </w:pPrChange>
      </w:pPr>
      <w:proofErr w:type="gramStart"/>
      <w:r>
        <w:rPr>
          <w:b/>
        </w:rPr>
        <w:t xml:space="preserve">LC-MS/MS: </w:t>
      </w:r>
      <w:r>
        <w:t xml:space="preserve">CSF (50 </w:t>
      </w:r>
      <w:proofErr w:type="spellStart"/>
      <w:r>
        <w:t>μL</w:t>
      </w:r>
      <w:proofErr w:type="spellEnd"/>
      <w:r>
        <w:t xml:space="preserve">) samples were diluted in methanol (200 </w:t>
      </w:r>
      <w:proofErr w:type="spellStart"/>
      <w:r>
        <w:t>μL</w:t>
      </w:r>
      <w:proofErr w:type="spellEnd"/>
      <w:r>
        <w:t>, 100%) and the set of labelled internal standards (DL-kynurenine, DL-tryptophan, 5-hydroxyindole-3-acetic acid, L-</w:t>
      </w:r>
      <w:proofErr w:type="spellStart"/>
      <w:r>
        <w:t>citrulline</w:t>
      </w:r>
      <w:proofErr w:type="spellEnd"/>
      <w:r>
        <w:t xml:space="preserve">, 2-picolinic acid, nicotinic acid, </w:t>
      </w:r>
      <w:proofErr w:type="spellStart"/>
      <w:r>
        <w:t>kynurenic</w:t>
      </w:r>
      <w:proofErr w:type="spellEnd"/>
      <w:r>
        <w:t xml:space="preserve"> acid, indole-3-acetic acid (Sigma Aldrich); serotonin hydrochloride, kynurenine-d4 </w:t>
      </w:r>
      <w:proofErr w:type="spellStart"/>
      <w:r>
        <w:t>trifluoroacetic</w:t>
      </w:r>
      <w:proofErr w:type="spellEnd"/>
      <w:r>
        <w:t xml:space="preserve"> acid salt, D-tryptophan-d5, 5-hydroxyindole-3-acetic acid-d2 (5-HIAA-d2), serotonin-d4 hydrochloride, 2-picolinic-d4 acid, nicotinic acid-d4, 3-hydroxyanthranilic acid, 3-hydroxyanthranilic acid-d3, </w:t>
      </w:r>
      <w:bookmarkStart w:id="3" w:name="_GoBack"/>
      <w:proofErr w:type="spellStart"/>
      <w:r>
        <w:t>kynurenic</w:t>
      </w:r>
      <w:proofErr w:type="spellEnd"/>
      <w:r>
        <w:t xml:space="preserve"> </w:t>
      </w:r>
      <w:bookmarkEnd w:id="3"/>
      <w:r>
        <w:t xml:space="preserve">acid-d5, indole-2,4,5,6,7-d5-3-acetic-α,α-d2 acid, 3-indolepropionic-d2 acid, n-acetyl-5-hydroxytryptamine (Toronto Research Chemicals); </w:t>
      </w:r>
      <w:proofErr w:type="spellStart"/>
      <w:r>
        <w:t>trigonelline</w:t>
      </w:r>
      <w:proofErr w:type="spellEnd"/>
      <w:r>
        <w:t xml:space="preserve"> hydrochloride (TCI); </w:t>
      </w:r>
      <w:proofErr w:type="spellStart"/>
      <w:r>
        <w:t>anthranilic</w:t>
      </w:r>
      <w:proofErr w:type="spellEnd"/>
      <w:r>
        <w:t xml:space="preserve"> acid (</w:t>
      </w:r>
      <w:proofErr w:type="spellStart"/>
      <w:r>
        <w:t>Glentham</w:t>
      </w:r>
      <w:proofErr w:type="spellEnd"/>
      <w:r>
        <w:t xml:space="preserve"> life sciences); hydrocortisone, androstenedione, testosterone, progesterone (Sigma Aldrich and Toronto Research Chemicals).</w:t>
      </w:r>
      <w:proofErr w:type="gramEnd"/>
      <w:r>
        <w:t xml:space="preserve"> Following centrifugation (10 min, 15000 rpm, 4ºC), the supernatant was dried in a </w:t>
      </w:r>
      <w:proofErr w:type="spellStart"/>
      <w:r>
        <w:t>SpeedVac</w:t>
      </w:r>
      <w:proofErr w:type="spellEnd"/>
      <w:r>
        <w:t xml:space="preserve"> concentrator and reconstituted in methanol (50 </w:t>
      </w:r>
      <w:proofErr w:type="spellStart"/>
      <w:r>
        <w:t>μL</w:t>
      </w:r>
      <w:proofErr w:type="spellEnd"/>
      <w:r>
        <w:t xml:space="preserve">, 100%). </w:t>
      </w:r>
    </w:p>
    <w:p w:rsidR="00E15A4C" w:rsidRDefault="00E15A4C" w:rsidP="00CF1862">
      <w:pPr>
        <w:jc w:val="both"/>
        <w:pPrChange w:id="4" w:author="Katia Sofia Illescas Brol" w:date="2023-09-27T21:37:00Z">
          <w:pPr/>
        </w:pPrChange>
      </w:pPr>
      <w:r>
        <w:t xml:space="preserve">The equipment consisted on an UHPLC 1290 Infinity II Series coupled to a </w:t>
      </w:r>
      <w:proofErr w:type="spellStart"/>
      <w:r>
        <w:t>QqQ</w:t>
      </w:r>
      <w:proofErr w:type="spellEnd"/>
      <w:r>
        <w:t xml:space="preserve">/MS 6490 Series (Agilent Technologies) and a </w:t>
      </w:r>
      <w:proofErr w:type="spellStart"/>
      <w:r>
        <w:t>Kinetex</w:t>
      </w:r>
      <w:proofErr w:type="spellEnd"/>
      <w:r>
        <w:t xml:space="preserve"> 2.6 </w:t>
      </w:r>
      <w:proofErr w:type="spellStart"/>
      <w:r>
        <w:t>μm</w:t>
      </w:r>
      <w:proofErr w:type="spellEnd"/>
      <w:r>
        <w:t xml:space="preserve"> Polar C18, 100 Å, 150 x 2.1 mm (</w:t>
      </w:r>
      <w:proofErr w:type="spellStart"/>
      <w:r>
        <w:t>Phenomenex</w:t>
      </w:r>
      <w:proofErr w:type="spellEnd"/>
      <w:r>
        <w:t xml:space="preserve">) analytical column. Chromatographic separation was performed in mode negative electrospray ionization (ESI) at 20ºC with an injection volume of </w:t>
      </w:r>
      <w:proofErr w:type="gramStart"/>
      <w:r>
        <w:t>1</w:t>
      </w:r>
      <w:proofErr w:type="gramEnd"/>
      <w:r>
        <w:t xml:space="preserve"> </w:t>
      </w:r>
      <w:proofErr w:type="spellStart"/>
      <w:r>
        <w:t>μL</w:t>
      </w:r>
      <w:proofErr w:type="spellEnd"/>
      <w:r>
        <w:t xml:space="preserve">. Mobile phase A was formic acid (0.1%) and mobile phase B was </w:t>
      </w:r>
      <w:proofErr w:type="spellStart"/>
      <w:r>
        <w:t>methanol</w:t>
      </w:r>
      <w:proofErr w:type="gramStart"/>
      <w:r>
        <w:t>:formic</w:t>
      </w:r>
      <w:proofErr w:type="spellEnd"/>
      <w:proofErr w:type="gramEnd"/>
      <w:r>
        <w:t xml:space="preserve"> acid (10:1, v/v). </w:t>
      </w:r>
    </w:p>
    <w:p w:rsidR="00E15A4C" w:rsidRDefault="00E15A4C" w:rsidP="00CF1862">
      <w:pPr>
        <w:pStyle w:val="Subttulo"/>
        <w:jc w:val="both"/>
        <w:rPr>
          <w:rFonts w:eastAsiaTheme="minorHAnsi"/>
          <w:color w:val="auto"/>
          <w:spacing w:val="0"/>
          <w:lang w:val="en-US"/>
        </w:rPr>
        <w:pPrChange w:id="5" w:author="Katia Sofia Illescas Brol" w:date="2023-09-27T21:37:00Z">
          <w:pPr>
            <w:pStyle w:val="Subttulo"/>
          </w:pPr>
        </w:pPrChange>
      </w:pPr>
      <w:r>
        <w:rPr>
          <w:rFonts w:eastAsiaTheme="minorHAnsi"/>
          <w:b/>
          <w:color w:val="auto"/>
          <w:spacing w:val="0"/>
          <w:lang w:val="en-US"/>
        </w:rPr>
        <w:t xml:space="preserve">GC-MS: </w:t>
      </w:r>
      <w:r>
        <w:rPr>
          <w:rFonts w:eastAsiaTheme="minorHAnsi"/>
          <w:color w:val="auto"/>
          <w:spacing w:val="0"/>
          <w:lang w:val="en-US"/>
        </w:rPr>
        <w:t xml:space="preserve">CSF (50 </w:t>
      </w:r>
      <w:proofErr w:type="spellStart"/>
      <w:r>
        <w:rPr>
          <w:rFonts w:eastAsiaTheme="minorHAnsi"/>
          <w:color w:val="auto"/>
          <w:spacing w:val="0"/>
          <w:lang w:val="en-US"/>
        </w:rPr>
        <w:t>μL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) samples were diluted in </w:t>
      </w:r>
      <w:proofErr w:type="spellStart"/>
      <w:r>
        <w:rPr>
          <w:rFonts w:eastAsiaTheme="minorHAnsi"/>
          <w:color w:val="auto"/>
          <w:spacing w:val="0"/>
          <w:lang w:val="en-US"/>
        </w:rPr>
        <w:t>water</w:t>
      </w:r>
      <w:proofErr w:type="gramStart"/>
      <w:r>
        <w:rPr>
          <w:rFonts w:eastAsiaTheme="minorHAnsi"/>
          <w:color w:val="auto"/>
          <w:spacing w:val="0"/>
          <w:lang w:val="en-US"/>
        </w:rPr>
        <w:t>:methanol</w:t>
      </w:r>
      <w:proofErr w:type="spellEnd"/>
      <w:proofErr w:type="gramEnd"/>
      <w:r>
        <w:rPr>
          <w:rFonts w:eastAsiaTheme="minorHAnsi"/>
          <w:color w:val="auto"/>
          <w:spacing w:val="0"/>
          <w:lang w:val="en-US"/>
        </w:rPr>
        <w:t xml:space="preserve"> (200 </w:t>
      </w:r>
      <w:proofErr w:type="spellStart"/>
      <w:r>
        <w:rPr>
          <w:rFonts w:eastAsiaTheme="minorHAnsi"/>
          <w:color w:val="auto"/>
          <w:spacing w:val="0"/>
          <w:lang w:val="en-US"/>
        </w:rPr>
        <w:t>μL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, 8:2, v/v) and the set of labelled internal standards (Succinic-d4 acid, myristic-d27 acid, d-glucose 13C6 and L-Methionine-(carboxy-13C,methyl-d3) (Sigma Aldrich)). Following centrifugation (5 min, 15000 rpm, 4ºC), the supernatants were dried in a </w:t>
      </w:r>
      <w:proofErr w:type="spellStart"/>
      <w:r>
        <w:rPr>
          <w:rFonts w:eastAsiaTheme="minorHAnsi"/>
          <w:color w:val="auto"/>
          <w:spacing w:val="0"/>
          <w:lang w:val="en-US"/>
        </w:rPr>
        <w:t>SpeedVac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 concentrator at 45ºC and reconstituted in </w:t>
      </w:r>
      <w:proofErr w:type="spellStart"/>
      <w:r>
        <w:rPr>
          <w:rFonts w:eastAsiaTheme="minorHAnsi"/>
          <w:color w:val="auto"/>
          <w:spacing w:val="0"/>
          <w:lang w:val="en-US"/>
        </w:rPr>
        <w:t>methoxyamine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 (30 </w:t>
      </w:r>
      <w:proofErr w:type="spellStart"/>
      <w:r>
        <w:rPr>
          <w:rFonts w:eastAsiaTheme="minorHAnsi"/>
          <w:color w:val="auto"/>
          <w:spacing w:val="0"/>
          <w:lang w:val="en-US"/>
        </w:rPr>
        <w:t>μL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, 100%). Samples were incubated at 37ºC for 90 min. and then </w:t>
      </w:r>
      <w:proofErr w:type="spellStart"/>
      <w:r>
        <w:rPr>
          <w:rFonts w:eastAsiaTheme="minorHAnsi"/>
          <w:color w:val="auto"/>
          <w:spacing w:val="0"/>
          <w:lang w:val="en-US"/>
        </w:rPr>
        <w:t>silylated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 with 45 </w:t>
      </w:r>
      <w:proofErr w:type="spellStart"/>
      <w:r>
        <w:rPr>
          <w:rFonts w:eastAsiaTheme="minorHAnsi"/>
          <w:color w:val="auto"/>
          <w:spacing w:val="0"/>
          <w:lang w:val="en-US"/>
        </w:rPr>
        <w:t>μL</w:t>
      </w:r>
      <w:proofErr w:type="spellEnd"/>
      <w:r>
        <w:rPr>
          <w:rFonts w:eastAsiaTheme="minorHAnsi"/>
          <w:color w:val="auto"/>
          <w:spacing w:val="0"/>
          <w:lang w:val="en-US"/>
        </w:rPr>
        <w:t xml:space="preserve"> of MSTFA + 1 %</w:t>
      </w:r>
      <w:ins w:id="6" w:author="Katia Sofia Illescas Brol" w:date="2023-09-27T15:50:00Z">
        <w:r>
          <w:rPr>
            <w:rFonts w:eastAsiaTheme="minorHAnsi"/>
            <w:color w:val="auto"/>
            <w:spacing w:val="0"/>
            <w:lang w:val="en-US"/>
          </w:rPr>
          <w:t xml:space="preserve"> </w:t>
        </w:r>
        <w:r w:rsidRPr="00856302">
          <w:rPr>
            <w:lang w:val="en-US"/>
          </w:rPr>
          <w:t>TMCS</w:t>
        </w:r>
      </w:ins>
      <w:r>
        <w:rPr>
          <w:rFonts w:eastAsiaTheme="minorHAnsi"/>
          <w:color w:val="auto"/>
          <w:spacing w:val="0"/>
          <w:lang w:val="en-US"/>
        </w:rPr>
        <w:t xml:space="preserve"> at room temperature for 60 min. </w:t>
      </w:r>
    </w:p>
    <w:p w:rsidR="00E15A4C" w:rsidRDefault="00E15A4C" w:rsidP="00CF1862">
      <w:pPr>
        <w:jc w:val="both"/>
        <w:pPrChange w:id="7" w:author="Katia Sofia Illescas Brol" w:date="2023-09-27T21:37:00Z">
          <w:pPr/>
        </w:pPrChange>
      </w:pPr>
      <w:r>
        <w:t xml:space="preserve">The separation was performed on a GC-QTOF 7200 and a HP5-MS UI capillary column (30 m x 250 </w:t>
      </w:r>
      <w:proofErr w:type="spellStart"/>
      <w:r>
        <w:t>μm</w:t>
      </w:r>
      <w:proofErr w:type="spellEnd"/>
      <w:r>
        <w:t xml:space="preserve"> I.D., 0.25 </w:t>
      </w:r>
      <w:proofErr w:type="spellStart"/>
      <w:r>
        <w:t>μm</w:t>
      </w:r>
      <w:proofErr w:type="spellEnd"/>
      <w:r>
        <w:t xml:space="preserve"> film thickness), both from Agilent Technologies. Helium (&gt;99.999%) was used as the carrier gas with a constant flow 1.1 mL/min. Initial oven temperature was set at 60ºC, then increased by 10ºC/min. to 320ºC and held constant for 10 min. Samples were injected in split mode 1:20 at injection temperature 250ºC. Compounds were detected through MS in electron ionization (70 eV) and full-scan monitoring mode (m/z 50–600) mode with an acquisition rate of 5 spectra/s. Ion source temperature was 250ºC and quadrupole temperature was 200ºC. </w:t>
      </w:r>
    </w:p>
    <w:p w:rsidR="00E15A4C" w:rsidRDefault="00E15A4C" w:rsidP="00CF1862">
      <w:pPr>
        <w:jc w:val="both"/>
        <w:pPrChange w:id="8" w:author="Katia Sofia Illescas Brol" w:date="2023-09-27T21:37:00Z">
          <w:pPr/>
        </w:pPrChange>
      </w:pPr>
      <w:r>
        <w:t xml:space="preserve">Organic acids were identified and semi-quantified using the spectra library Fiehn-pct-2013 and their pure analytical standards (Pyruvic acid, lactic acid, glycolic acid, 3-hydroxybutyric acid, glycerol, succinic acid, </w:t>
      </w:r>
      <w:proofErr w:type="spellStart"/>
      <w:r>
        <w:t>glyceric</w:t>
      </w:r>
      <w:proofErr w:type="spellEnd"/>
      <w:r>
        <w:t xml:space="preserve"> acid, </w:t>
      </w:r>
      <w:proofErr w:type="spellStart"/>
      <w:r>
        <w:t>fumaric</w:t>
      </w:r>
      <w:proofErr w:type="spellEnd"/>
      <w:r>
        <w:t xml:space="preserve"> acid, malic acid, d-</w:t>
      </w:r>
      <w:proofErr w:type="spellStart"/>
      <w:r>
        <w:t>threitol</w:t>
      </w:r>
      <w:proofErr w:type="spellEnd"/>
      <w:r>
        <w:t xml:space="preserve">, </w:t>
      </w:r>
      <w:proofErr w:type="spellStart"/>
      <w:r>
        <w:t>threonic</w:t>
      </w:r>
      <w:proofErr w:type="spellEnd"/>
      <w:r>
        <w:t xml:space="preserve"> acid, α-</w:t>
      </w:r>
      <w:proofErr w:type="spellStart"/>
      <w:r>
        <w:t>ketoglutaric</w:t>
      </w:r>
      <w:proofErr w:type="spellEnd"/>
      <w:r>
        <w:t xml:space="preserve"> acid, </w:t>
      </w:r>
      <w:proofErr w:type="spellStart"/>
      <w:r>
        <w:t>arabitol</w:t>
      </w:r>
      <w:proofErr w:type="spellEnd"/>
      <w:r>
        <w:t xml:space="preserve">, glycerol-1-phosphate, 3-phosphoglyceric acid, citric acid, d-mannitol, </w:t>
      </w:r>
      <w:proofErr w:type="spellStart"/>
      <w:r>
        <w:t>myo</w:t>
      </w:r>
      <w:proofErr w:type="spellEnd"/>
      <w:r>
        <w:t>-inositol, glucose-6-phosphate, d-sucrose and α-tocopherol (Sigma Aldrich)).</w:t>
      </w:r>
    </w:p>
    <w:p w:rsidR="00E15A4C" w:rsidRPr="006D6A63" w:rsidRDefault="00E15A4C" w:rsidP="00DD34C6">
      <w:pPr>
        <w:pStyle w:val="Subttulo"/>
        <w:rPr>
          <w:rFonts w:eastAsiaTheme="minorHAnsi"/>
          <w:b/>
          <w:color w:val="auto"/>
          <w:spacing w:val="0"/>
          <w:lang w:val="en-US"/>
        </w:rPr>
      </w:pPr>
      <w:r w:rsidRPr="006D6A63">
        <w:rPr>
          <w:rFonts w:eastAsiaTheme="minorHAnsi"/>
          <w:b/>
          <w:color w:val="auto"/>
          <w:spacing w:val="0"/>
          <w:lang w:val="en-US"/>
        </w:rPr>
        <w:t>STATISTICAL ANALYSIS</w:t>
      </w:r>
    </w:p>
    <w:p w:rsidR="00E15A4C" w:rsidRDefault="00E15A4C" w:rsidP="00E15A4C">
      <w:pPr>
        <w:jc w:val="both"/>
        <w:pPrChange w:id="9" w:author="Katia Sofia Illescas Brol" w:date="2023-09-27T21:19:00Z">
          <w:pPr/>
        </w:pPrChange>
      </w:pPr>
      <w:r>
        <w:lastRenderedPageBreak/>
        <w:t xml:space="preserve">The goal of the analysis was to compare the metabolic profiles of patients to those of healthy controls. All statistical tests </w:t>
      </w:r>
      <w:proofErr w:type="gramStart"/>
      <w:r>
        <w:t>were conducted</w:t>
      </w:r>
      <w:proofErr w:type="gramEnd"/>
      <w:r>
        <w:t xml:space="preserve"> in </w:t>
      </w:r>
      <w:r w:rsidRPr="004D25A9">
        <w:t>R version 4.3.0</w:t>
      </w:r>
      <w:r>
        <w:t xml:space="preserve">. Metabolic profiles of patients were compared to those of health controls, </w:t>
      </w:r>
      <w:proofErr w:type="gramStart"/>
      <w:r>
        <w:t>first  or</w:t>
      </w:r>
      <w:proofErr w:type="gramEnd"/>
      <w:r>
        <w:t xml:space="preserve"> categorized on the glutamatergic behavior of the disease (</w:t>
      </w:r>
      <w:proofErr w:type="spellStart"/>
      <w:del w:id="10" w:author="Katia Sofia Illescas Brol" w:date="2023-09-27T10:51:00Z">
        <w:r w:rsidDel="00100295">
          <w:delText>hypo-glutamatergic</w:delText>
        </w:r>
      </w:del>
      <w:ins w:id="11" w:author="Katia Sofia Illescas Brol" w:date="2023-09-27T10:51:00Z">
        <w:r>
          <w:t>hypoglutamatergic</w:t>
        </w:r>
      </w:ins>
      <w:proofErr w:type="spellEnd"/>
      <w:r>
        <w:t xml:space="preserve"> diseases vs </w:t>
      </w:r>
      <w:del w:id="12" w:author="Katia Sofia Illescas Brol" w:date="2023-09-27T10:51:00Z">
        <w:r w:rsidDel="00100295">
          <w:delText>hyper-glutamatergic</w:delText>
        </w:r>
      </w:del>
      <w:proofErr w:type="spellStart"/>
      <w:ins w:id="13" w:author="Katia Sofia Illescas Brol" w:date="2023-09-27T10:51:00Z">
        <w:r>
          <w:t>hyperglutamatergic</w:t>
        </w:r>
      </w:ins>
      <w:proofErr w:type="spellEnd"/>
      <w:r>
        <w:t>/</w:t>
      </w:r>
      <w:proofErr w:type="spellStart"/>
      <w:r>
        <w:t>hypoGABAergic</w:t>
      </w:r>
      <w:proofErr w:type="spellEnd"/>
      <w:r>
        <w:t xml:space="preserve">). </w:t>
      </w:r>
    </w:p>
    <w:p w:rsidR="00E15A4C" w:rsidRDefault="00E15A4C" w:rsidP="00E15A4C">
      <w:pPr>
        <w:jc w:val="both"/>
        <w:rPr>
          <w:ins w:id="14" w:author="Katia Sofia Illescas Brol" w:date="2023-09-27T19:41:00Z"/>
          <w:vertAlign w:val="superscript"/>
        </w:rPr>
        <w:pPrChange w:id="15" w:author="Katia Sofia Illescas Brol" w:date="2023-09-27T21:19:00Z">
          <w:pPr/>
        </w:pPrChange>
      </w:pPr>
      <w:r>
        <w:t>The metabolite concentrations were log2-transformed in order to account for the expected high variability and noise found in metabolomics data.</w:t>
      </w:r>
      <w:ins w:id="16" w:author="Katia Sofia Illescas Brol" w:date="2023-09-27T21:20:00Z">
        <w:r>
          <w:t xml:space="preserve"> </w:t>
        </w:r>
      </w:ins>
      <w:ins w:id="17" w:author="Katia Sofia Illescas Brol" w:date="2023-09-27T21:23:00Z">
        <w:r>
          <w:t xml:space="preserve">Because metabolomics deals with </w:t>
        </w:r>
      </w:ins>
      <w:r>
        <w:t xml:space="preserve"> </w:t>
      </w:r>
      <w:ins w:id="18" w:author="Katia Sofia Illescas Brol" w:date="2023-09-27T19:40:00Z">
        <w:r>
          <w:t xml:space="preserve">The statistical methods </w:t>
        </w:r>
      </w:ins>
      <w:ins w:id="19" w:author="Katia Sofia Illescas Brol" w:date="2023-09-27T19:54:00Z">
        <w:r>
          <w:t>chosen for this study</w:t>
        </w:r>
      </w:ins>
      <w:ins w:id="20" w:author="Katia Sofia Illescas Brol" w:date="2023-09-27T19:40:00Z">
        <w:r>
          <w:t xml:space="preserve"> have been recently applied in several s</w:t>
        </w:r>
      </w:ins>
      <w:ins w:id="21" w:author="Katia Sofia Illescas Brol" w:date="2023-09-27T21:20:00Z">
        <w:r>
          <w:t>tudies dealing with</w:t>
        </w:r>
      </w:ins>
      <w:ins w:id="22" w:author="Katia Sofia Illescas Brol" w:date="2023-09-27T19:40:00Z">
        <w:r>
          <w:t xml:space="preserve"> metabolomics and </w:t>
        </w:r>
      </w:ins>
      <w:proofErr w:type="spellStart"/>
      <w:ins w:id="23" w:author="Katia Sofia Illescas Brol" w:date="2023-09-27T19:41:00Z">
        <w:r>
          <w:t>lipidomics</w:t>
        </w:r>
        <w:proofErr w:type="spellEnd"/>
        <w:r>
          <w:t xml:space="preserve"> data </w:t>
        </w:r>
        <w:r>
          <w:t>(</w:t>
        </w:r>
      </w:ins>
      <w:ins w:id="24" w:author="Katia Sofia Illescas Brol" w:date="2023-09-27T19:43:00Z">
        <w:r>
          <w:t xml:space="preserve">Chen et al., 2020; </w:t>
        </w:r>
      </w:ins>
      <w:proofErr w:type="spellStart"/>
      <w:ins w:id="25" w:author="Katia Sofia Illescas Brol" w:date="2023-09-27T19:41:00Z">
        <w:r w:rsidRPr="00432531">
          <w:rPr>
            <w:rFonts w:cstheme="minorHAnsi"/>
            <w:shd w:val="clear" w:color="auto" w:fill="FFFFFF"/>
          </w:rPr>
          <w:t>Iurova</w:t>
        </w:r>
        <w:proofErr w:type="spellEnd"/>
        <w:r w:rsidRPr="00432531">
          <w:rPr>
            <w:rFonts w:cstheme="minorHAnsi"/>
            <w:color w:val="212121"/>
            <w:shd w:val="clear" w:color="auto" w:fill="FFFFFF"/>
          </w:rPr>
          <w:t xml:space="preserve"> </w:t>
        </w:r>
        <w:r>
          <w:rPr>
            <w:rFonts w:cstheme="minorHAnsi"/>
            <w:color w:val="212121"/>
            <w:shd w:val="clear" w:color="auto" w:fill="FFFFFF"/>
          </w:rPr>
          <w:t xml:space="preserve">et al., 2022; </w:t>
        </w:r>
        <w:r>
          <w:rPr>
            <w:rFonts w:cstheme="minorHAnsi"/>
            <w:color w:val="212121"/>
            <w:shd w:val="clear" w:color="auto" w:fill="FFFFFF"/>
          </w:rPr>
          <w:t xml:space="preserve">Wang et al., </w:t>
        </w:r>
      </w:ins>
      <w:ins w:id="26" w:author="Katia Sofia Illescas Brol" w:date="2023-09-27T19:42:00Z">
        <w:r>
          <w:rPr>
            <w:rFonts w:cstheme="minorHAnsi"/>
            <w:color w:val="212121"/>
            <w:shd w:val="clear" w:color="auto" w:fill="FFFFFF"/>
          </w:rPr>
          <w:t>2022</w:t>
        </w:r>
      </w:ins>
      <w:ins w:id="27" w:author="Katia Sofia Illescas Brol" w:date="2023-09-27T19:41:00Z">
        <w:r>
          <w:rPr>
            <w:rFonts w:cstheme="minorHAnsi"/>
            <w:color w:val="212121"/>
            <w:shd w:val="clear" w:color="auto" w:fill="FFFFFF"/>
          </w:rPr>
          <w:t>;</w:t>
        </w:r>
      </w:ins>
      <w:ins w:id="28" w:author="Katia Sofia Illescas Brol" w:date="2023-09-27T19:42:00Z">
        <w:r>
          <w:rPr>
            <w:rFonts w:cstheme="minorHAnsi"/>
            <w:color w:val="212121"/>
            <w:shd w:val="clear" w:color="auto" w:fill="FFFFFF"/>
          </w:rPr>
          <w:t xml:space="preserve"> </w:t>
        </w:r>
      </w:ins>
      <w:proofErr w:type="spellStart"/>
      <w:ins w:id="29" w:author="Katia Sofia Illescas Brol" w:date="2023-09-27T19:41:00Z">
        <w:r w:rsidRPr="00432531">
          <w:rPr>
            <w:rFonts w:cstheme="minorHAnsi"/>
            <w:color w:val="212121"/>
            <w:shd w:val="clear" w:color="auto" w:fill="FFFFFF"/>
          </w:rPr>
          <w:t>Zandl</w:t>
        </w:r>
        <w:proofErr w:type="spellEnd"/>
        <w:r w:rsidRPr="00432531">
          <w:rPr>
            <w:rFonts w:cstheme="minorHAnsi"/>
            <w:color w:val="212121"/>
            <w:shd w:val="clear" w:color="auto" w:fill="FFFFFF"/>
          </w:rPr>
          <w:t>-Lang</w:t>
        </w:r>
        <w:r>
          <w:rPr>
            <w:rFonts w:cstheme="minorHAnsi"/>
            <w:color w:val="212121"/>
            <w:shd w:val="clear" w:color="auto" w:fill="FFFFFF"/>
          </w:rPr>
          <w:t xml:space="preserve"> et al., 2022</w:t>
        </w:r>
      </w:ins>
      <w:ins w:id="30" w:author="Katia Sofia Illescas Brol" w:date="2023-09-27T19:54:00Z">
        <w:r>
          <w:rPr>
            <w:rFonts w:cstheme="minorHAnsi"/>
            <w:color w:val="212121"/>
            <w:shd w:val="clear" w:color="auto" w:fill="FFFFFF"/>
          </w:rPr>
          <w:t xml:space="preserve">, </w:t>
        </w:r>
        <w:r w:rsidRPr="00013D1B">
          <w:t>Zhang</w:t>
        </w:r>
        <w:r>
          <w:t xml:space="preserve"> et al., 2022</w:t>
        </w:r>
      </w:ins>
      <w:ins w:id="31" w:author="Katia Sofia Illescas Brol" w:date="2023-09-27T19:41:00Z">
        <w:r>
          <w:t>).</w:t>
        </w:r>
      </w:ins>
    </w:p>
    <w:p w:rsidR="00E15A4C" w:rsidRPr="000627AA" w:rsidRDefault="00E15A4C" w:rsidP="00E15A4C">
      <w:pPr>
        <w:jc w:val="both"/>
        <w:rPr>
          <w:vertAlign w:val="superscript"/>
        </w:rPr>
        <w:pPrChange w:id="32" w:author="Katia Sofia Illescas Brol" w:date="2023-09-27T21:19:00Z">
          <w:pPr/>
        </w:pPrChange>
      </w:pPr>
      <w:r>
        <w:t xml:space="preserve">Multivariate statistical methods </w:t>
      </w:r>
      <w:proofErr w:type="gramStart"/>
      <w:r>
        <w:t>were applied</w:t>
      </w:r>
      <w:proofErr w:type="gramEnd"/>
      <w:r>
        <w:t xml:space="preserve"> on the transformed data in order to account for the small sample size and the inherent </w:t>
      </w:r>
      <w:proofErr w:type="spellStart"/>
      <w:r w:rsidRPr="00E249FA">
        <w:t>multicollinearity</w:t>
      </w:r>
      <w:proofErr w:type="spellEnd"/>
      <w:r>
        <w:t xml:space="preserve"> of the data. Unsupervised principal component analysis (PCA) </w:t>
      </w:r>
      <w:proofErr w:type="gramStart"/>
      <w:r>
        <w:t>was performed</w:t>
      </w:r>
      <w:proofErr w:type="gramEnd"/>
      <w:r>
        <w:t xml:space="preserve"> in order to obtain an overall view of the variation between samples and their separation into clusters. Ward hierarchical clustering with Euclidian distance combined with a </w:t>
      </w:r>
      <w:proofErr w:type="spellStart"/>
      <w:r>
        <w:t>heatmap</w:t>
      </w:r>
      <w:proofErr w:type="spellEnd"/>
      <w:r>
        <w:t xml:space="preserve"> (</w:t>
      </w:r>
      <w:proofErr w:type="spellStart"/>
      <w:r>
        <w:t>pheatmap</w:t>
      </w:r>
      <w:proofErr w:type="spellEnd"/>
      <w:r>
        <w:t xml:space="preserve"> version 1.0.12) </w:t>
      </w:r>
      <w:proofErr w:type="gramStart"/>
      <w:r>
        <w:t>was used</w:t>
      </w:r>
      <w:proofErr w:type="gramEnd"/>
      <w:r>
        <w:t xml:space="preserve"> to compare the log-transformed concentrations of all the analyzed metabolites in patients and controls. </w:t>
      </w:r>
      <w:ins w:id="33" w:author="Katia Sofia Illescas Brol" w:date="2023-09-27T21:31:00Z">
        <w:r>
          <w:t>The supervised classification model o</w:t>
        </w:r>
      </w:ins>
      <w:del w:id="34" w:author="Katia Sofia Illescas Brol" w:date="2023-09-27T21:31:00Z">
        <w:r w:rsidDel="00E15A4C">
          <w:delText>O</w:delText>
        </w:r>
      </w:del>
      <w:r w:rsidRPr="00C0296E">
        <w:t>rthogonal partial least-squares discriminant analysis (OPLS-DA)</w:t>
      </w:r>
      <w:r>
        <w:t xml:space="preserve"> from the </w:t>
      </w:r>
      <w:proofErr w:type="spellStart"/>
      <w:r>
        <w:t>ropls</w:t>
      </w:r>
      <w:proofErr w:type="spellEnd"/>
      <w:r>
        <w:t xml:space="preserve"> package (version 1.32.0) </w:t>
      </w:r>
      <w:proofErr w:type="gramStart"/>
      <w:r>
        <w:t>was used</w:t>
      </w:r>
      <w:proofErr w:type="gramEnd"/>
      <w:r>
        <w:t xml:space="preserve"> as </w:t>
      </w:r>
      <w:del w:id="35" w:author="Katia Sofia Illescas Brol" w:date="2023-09-27T21:32:00Z">
        <w:r w:rsidDel="00E15A4C">
          <w:delText xml:space="preserve">a supervised model </w:delText>
        </w:r>
      </w:del>
      <w:r>
        <w:t>to identify metabolites responsible for group separation</w:t>
      </w:r>
      <w:ins w:id="36" w:author="Katia Sofia Illescas Brol" w:date="2023-09-27T19:36:00Z">
        <w:r>
          <w:t>.</w:t>
        </w:r>
      </w:ins>
      <w:ins w:id="37" w:author="Katia Sofia Illescas Brol" w:date="2023-09-27T21:32:00Z">
        <w:r>
          <w:t xml:space="preserve"> This method has the advantage that it removes sources of variation unrelated to group labels, so it is</w:t>
        </w:r>
      </w:ins>
      <w:ins w:id="38" w:author="Katia Sofia Illescas Brol" w:date="2023-09-27T21:33:00Z">
        <w:r>
          <w:t xml:space="preserve"> particularly useful when dealing with heterogeneous data like metabolite concentrations </w:t>
        </w:r>
      </w:ins>
      <w:ins w:id="39" w:author="Katia Sofia Illescas Brol" w:date="2023-09-27T19:36:00Z">
        <w:r>
          <w:t>(</w:t>
        </w:r>
        <w:proofErr w:type="spellStart"/>
        <w:r>
          <w:rPr>
            <w:rFonts w:cstheme="minorHAnsi"/>
            <w:color w:val="222222"/>
            <w:shd w:val="clear" w:color="auto" w:fill="FFFFFF"/>
          </w:rPr>
          <w:t>Trygg</w:t>
        </w:r>
        <w:proofErr w:type="spellEnd"/>
        <w:r>
          <w:rPr>
            <w:rFonts w:cstheme="minorHAnsi"/>
            <w:color w:val="222222"/>
            <w:shd w:val="clear" w:color="auto" w:fill="FFFFFF"/>
          </w:rPr>
          <w:t xml:space="preserve">, J. </w:t>
        </w:r>
        <w:r w:rsidRPr="00432531">
          <w:rPr>
            <w:rFonts w:cstheme="minorHAnsi"/>
            <w:color w:val="222222"/>
            <w:shd w:val="clear" w:color="auto" w:fill="FFFFFF"/>
          </w:rPr>
          <w:t xml:space="preserve">&amp; </w:t>
        </w:r>
        <w:proofErr w:type="spellStart"/>
        <w:r>
          <w:rPr>
            <w:rFonts w:cstheme="minorHAnsi"/>
            <w:color w:val="222222"/>
            <w:shd w:val="clear" w:color="auto" w:fill="FFFFFF"/>
          </w:rPr>
          <w:t>Wold</w:t>
        </w:r>
        <w:proofErr w:type="spellEnd"/>
        <w:r>
          <w:rPr>
            <w:rFonts w:cstheme="minorHAnsi"/>
            <w:color w:val="222222"/>
            <w:shd w:val="clear" w:color="auto" w:fill="FFFFFF"/>
          </w:rPr>
          <w:t xml:space="preserve">, </w:t>
        </w:r>
        <w:proofErr w:type="gramStart"/>
        <w:r>
          <w:rPr>
            <w:rFonts w:cstheme="minorHAnsi"/>
            <w:color w:val="222222"/>
            <w:shd w:val="clear" w:color="auto" w:fill="FFFFFF"/>
          </w:rPr>
          <w:t>S</w:t>
        </w:r>
        <w:proofErr w:type="gramEnd"/>
        <w:r>
          <w:rPr>
            <w:rFonts w:cstheme="minorHAnsi"/>
            <w:color w:val="222222"/>
            <w:shd w:val="clear" w:color="auto" w:fill="FFFFFF"/>
          </w:rPr>
          <w:t xml:space="preserve">. </w:t>
        </w:r>
        <w:r w:rsidRPr="00432531">
          <w:rPr>
            <w:rFonts w:cstheme="minorHAnsi"/>
            <w:color w:val="222222"/>
            <w:shd w:val="clear" w:color="auto" w:fill="FFFFFF"/>
          </w:rPr>
          <w:t>2002</w:t>
        </w:r>
        <w:r>
          <w:t>)</w:t>
        </w:r>
      </w:ins>
      <w:r>
        <w:t xml:space="preserve">. </w:t>
      </w:r>
      <w:ins w:id="40" w:author="Katia Sofia Illescas Brol" w:date="2023-09-27T21:33:00Z">
        <w:r>
          <w:t>The m</w:t>
        </w:r>
      </w:ins>
      <w:del w:id="41" w:author="Katia Sofia Illescas Brol" w:date="2023-09-27T21:33:00Z">
        <w:r w:rsidDel="00E15A4C">
          <w:delText>M</w:delText>
        </w:r>
      </w:del>
      <w:r>
        <w:t xml:space="preserve">odels </w:t>
      </w:r>
      <w:proofErr w:type="gramStart"/>
      <w:r>
        <w:t>were evaluated</w:t>
      </w:r>
      <w:proofErr w:type="gramEnd"/>
      <w:r>
        <w:t xml:space="preserve"> by </w:t>
      </w:r>
      <w:r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goodness of fit (</w:t>
      </w:r>
      <w:r w:rsidRPr="000627AA">
        <w:rPr>
          <w:rFonts w:ascii="Arial" w:hAnsi="Arial" w:cs="Arial"/>
          <w:color w:val="222222"/>
          <w:sz w:val="21"/>
          <w:szCs w:val="21"/>
          <w:shd w:val="clear" w:color="auto" w:fill="FFFFFF"/>
        </w:rPr>
        <w:t>R2Y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), goodness of predic</w:t>
      </w:r>
      <w:r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tion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</w:t>
      </w:r>
      <w:r w:rsidRPr="000627AA">
        <w:rPr>
          <w:rFonts w:ascii="Arial" w:hAnsi="Arial" w:cs="Arial"/>
          <w:color w:val="222222"/>
          <w:sz w:val="21"/>
          <w:szCs w:val="21"/>
          <w:shd w:val="clear" w:color="auto" w:fill="FFFFFF"/>
        </w:rPr>
        <w:t>2Y</w:t>
      </w:r>
      <w:r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, and the </w:t>
      </w:r>
      <w:r w:rsidRPr="00FB2B15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root mean square error of estimation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(RMSEE).</w:t>
      </w:r>
      <w:r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</w:t>
      </w:r>
      <w:r>
        <w:t xml:space="preserve">7-fold cross-validation </w:t>
      </w:r>
      <w:proofErr w:type="gramStart"/>
      <w:r>
        <w:t>was performed</w:t>
      </w:r>
      <w:proofErr w:type="gramEnd"/>
      <w:r>
        <w:t xml:space="preserve"> to mitigate the risk of overfitting</w:t>
      </w:r>
      <w:r w:rsidRPr="00FB2B15"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caused by the high dimensionality of the data</w:t>
      </w:r>
      <w:r>
        <w:t xml:space="preserve">. Metabolites </w:t>
      </w:r>
      <w:proofErr w:type="gramStart"/>
      <w:r>
        <w:t>were selected</w:t>
      </w:r>
      <w:proofErr w:type="gramEnd"/>
      <w:r>
        <w:t xml:space="preserve"> based on their variable importance in </w:t>
      </w:r>
      <w:r w:rsidRPr="00C0296E">
        <w:t>projection (VIP)</w:t>
      </w:r>
      <w:r>
        <w:t xml:space="preserve"> scores (VIP &gt; 1). Permutation testing (n=1000) was used to determine the statistical significance of the results (p&lt;0.05).</w:t>
      </w:r>
      <w:ins w:id="42" w:author="Katia Sofia Illescas Brol" w:date="2023-09-27T19:37:00Z">
        <w:r>
          <w:t xml:space="preserve"> </w:t>
        </w:r>
      </w:ins>
    </w:p>
    <w:p w:rsidR="00E15A4C" w:rsidRDefault="00E15A4C" w:rsidP="00E15A4C">
      <w:pPr>
        <w:jc w:val="both"/>
        <w:pPrChange w:id="43" w:author="Katia Sofia Illescas Brol" w:date="2023-09-27T21:19:00Z">
          <w:pPr/>
        </w:pPrChange>
      </w:pPr>
      <w:ins w:id="44" w:author="Katia Sofia Illescas Brol" w:date="2023-09-27T19:12:00Z">
        <w:r>
          <w:t xml:space="preserve">Univariate statistical analysis </w:t>
        </w:r>
        <w:proofErr w:type="gramStart"/>
        <w:r>
          <w:t>was carried out</w:t>
        </w:r>
        <w:proofErr w:type="gramEnd"/>
        <w:r>
          <w:t>.</w:t>
        </w:r>
      </w:ins>
      <w:del w:id="45" w:author="Katia Sofia Illescas Brol" w:date="2023-09-27T19:11:00Z">
        <w:r w:rsidDel="00C519C3">
          <w:delText xml:space="preserve">The results of the classification models were corroborated </w:delText>
        </w:r>
      </w:del>
      <w:proofErr w:type="gramStart"/>
      <w:r>
        <w:t>by</w:t>
      </w:r>
      <w:proofErr w:type="gramEnd"/>
      <w:r>
        <w:t xml:space="preserve"> performing</w:t>
      </w:r>
      <w:ins w:id="46" w:author="Katia Sofia Illescas Brol" w:date="2023-09-27T21:34:00Z">
        <w:r>
          <w:t xml:space="preserve"> </w:t>
        </w:r>
      </w:ins>
      <w:del w:id="47" w:author="Katia Sofia Illescas Brol" w:date="2023-09-27T21:34:00Z">
        <w:r w:rsidDel="00E15A4C">
          <w:delText xml:space="preserve"> Wilcoxon </w:delText>
        </w:r>
      </w:del>
      <w:r w:rsidRPr="00006ADA">
        <w:t>Mann–Whitney</w:t>
      </w:r>
      <w:ins w:id="48" w:author="Katia Sofia Illescas Brol" w:date="2023-09-27T21:34:00Z">
        <w:r>
          <w:t xml:space="preserve"> U</w:t>
        </w:r>
      </w:ins>
      <w:r>
        <w:t xml:space="preserve"> tests</w:t>
      </w:r>
      <w:r w:rsidRPr="00FB2B15">
        <w:t xml:space="preserve"> </w:t>
      </w:r>
      <w:del w:id="49" w:author="Katia Sofia Illescas Brol" w:date="2023-09-27T19:14:00Z">
        <w:r w:rsidDel="00C519C3">
          <w:delText xml:space="preserve">comparing </w:delText>
        </w:r>
      </w:del>
      <w:ins w:id="50" w:author="Katia Sofia Illescas Brol" w:date="2023-09-27T19:14:00Z">
        <w:r>
          <w:t>to find differences in</w:t>
        </w:r>
        <w:r>
          <w:t xml:space="preserve"> </w:t>
        </w:r>
      </w:ins>
      <w:del w:id="51" w:author="Katia Sofia Illescas Brol" w:date="2023-09-27T21:34:00Z">
        <w:r w:rsidDel="00E15A4C">
          <w:delText xml:space="preserve">each </w:delText>
        </w:r>
      </w:del>
      <w:ins w:id="52" w:author="Katia Sofia Illescas Brol" w:date="2023-09-27T21:34:00Z">
        <w:r>
          <w:t>individual</w:t>
        </w:r>
        <w:r>
          <w:t xml:space="preserve"> </w:t>
        </w:r>
      </w:ins>
      <w:r>
        <w:t>metabolite concentration</w:t>
      </w:r>
      <w:ins w:id="53" w:author="Katia Sofia Illescas Brol" w:date="2023-09-27T21:34:00Z">
        <w:r>
          <w:t>s</w:t>
        </w:r>
      </w:ins>
      <w:ins w:id="54" w:author="Katia Sofia Illescas Brol" w:date="2023-09-27T19:15:00Z">
        <w:r>
          <w:t xml:space="preserve"> between</w:t>
        </w:r>
      </w:ins>
      <w:del w:id="55" w:author="Katia Sofia Illescas Brol" w:date="2023-09-27T19:15:00Z">
        <w:r w:rsidDel="00C519C3">
          <w:delText xml:space="preserve"> in</w:delText>
        </w:r>
      </w:del>
      <w:r>
        <w:t xml:space="preserve"> patients and</w:t>
      </w:r>
      <w:del w:id="56" w:author="Katia Sofia Illescas Brol" w:date="2023-09-27T19:15:00Z">
        <w:r w:rsidDel="00C519C3">
          <w:delText xml:space="preserve"> in</w:delText>
        </w:r>
      </w:del>
      <w:r>
        <w:t xml:space="preserve"> controls. The non-parametric test </w:t>
      </w:r>
      <w:proofErr w:type="gramStart"/>
      <w:r>
        <w:t>was chosen</w:t>
      </w:r>
      <w:proofErr w:type="gramEnd"/>
      <w:r>
        <w:t xml:space="preserve"> </w:t>
      </w:r>
      <w:ins w:id="57" w:author="Katia Sofia Illescas Brol" w:date="2023-09-27T19:09:00Z">
        <w:r>
          <w:t>because</w:t>
        </w:r>
      </w:ins>
      <w:del w:id="58" w:author="Katia Sofia Illescas Brol" w:date="2023-09-27T19:09:00Z">
        <w:r w:rsidDel="00C519C3">
          <w:delText>due</w:delText>
        </w:r>
      </w:del>
      <w:r>
        <w:t xml:space="preserve"> </w:t>
      </w:r>
      <w:del w:id="59" w:author="Katia Sofia Illescas Brol" w:date="2023-09-27T19:09:00Z">
        <w:r w:rsidDel="00C519C3">
          <w:delText xml:space="preserve">to </w:delText>
        </w:r>
      </w:del>
      <w:r>
        <w:t xml:space="preserve">the </w:t>
      </w:r>
      <w:proofErr w:type="spellStart"/>
      <w:r>
        <w:t>small</w:t>
      </w:r>
      <w:ins w:id="60" w:author="Katia Sofia Illescas Brol" w:date="2023-09-27T21:35:00Z">
        <w:r>
          <w:t>size</w:t>
        </w:r>
      </w:ins>
      <w:del w:id="61" w:author="Katia Sofia Illescas Brol" w:date="2023-09-27T21:35:00Z">
        <w:r w:rsidDel="00E15A4C">
          <w:delText xml:space="preserve"> number of samples</w:delText>
        </w:r>
      </w:del>
      <w:ins w:id="62" w:author="Katia Sofia Illescas Brol" w:date="2023-09-27T19:09:00Z">
        <w:r>
          <w:t>did</w:t>
        </w:r>
      </w:ins>
      <w:proofErr w:type="spellEnd"/>
      <w:ins w:id="63" w:author="Katia Sofia Illescas Brol" w:date="2023-09-27T21:35:00Z">
        <w:r>
          <w:t xml:space="preserve"> not</w:t>
        </w:r>
      </w:ins>
      <w:ins w:id="64" w:author="Katia Sofia Illescas Brol" w:date="2023-09-27T19:09:00Z">
        <w:r>
          <w:t xml:space="preserve"> contain enough information to determine whether </w:t>
        </w:r>
      </w:ins>
      <w:ins w:id="65" w:author="Katia Sofia Illescas Brol" w:date="2023-09-27T21:35:00Z">
        <w:r>
          <w:t>its underlying distribution was</w:t>
        </w:r>
      </w:ins>
      <w:ins w:id="66" w:author="Katia Sofia Illescas Brol" w:date="2023-09-27T19:09:00Z">
        <w:r>
          <w:t xml:space="preserve"> </w:t>
        </w:r>
      </w:ins>
      <w:ins w:id="67" w:author="Katia Sofia Illescas Brol" w:date="2023-09-27T19:10:00Z">
        <w:r>
          <w:t>Gaussian</w:t>
        </w:r>
      </w:ins>
      <w:r>
        <w:t>. Correction for the false discovery rate (FDR)</w:t>
      </w:r>
      <w:r w:rsidRPr="005F7344">
        <w:t xml:space="preserve"> </w:t>
      </w:r>
      <w:r>
        <w:t xml:space="preserve">was applied in order to account for the issue of multiple testing (p&lt;0.05). </w:t>
      </w:r>
    </w:p>
    <w:p w:rsidR="00E15A4C" w:rsidRDefault="00E15A4C" w:rsidP="00E15A4C">
      <w:pPr>
        <w:jc w:val="both"/>
        <w:pPrChange w:id="68" w:author="Katia Sofia Illescas Brol" w:date="2023-09-27T21:19:00Z">
          <w:pPr/>
        </w:pPrChange>
      </w:pPr>
      <w:r>
        <w:t xml:space="preserve">Pathway analysis was performed for metabolites with p&lt;0.05 or VIP score &gt; 1 using the </w:t>
      </w:r>
      <w:r w:rsidRPr="004D25A9">
        <w:t>Kyoto Encyclopedia of Genes and Genomes</w:t>
      </w:r>
      <w:r>
        <w:t xml:space="preserve"> (KEGG) database and the KEGGREST package (version 1.40.0). Pathways </w:t>
      </w:r>
      <w:proofErr w:type="gramStart"/>
      <w:r>
        <w:t>were identified</w:t>
      </w:r>
      <w:proofErr w:type="gramEnd"/>
      <w:r>
        <w:t xml:space="preserve"> as important when two or more of their metabolite components were found to be altered between the disease groups and the healthy controls. The results </w:t>
      </w:r>
      <w:proofErr w:type="gramStart"/>
      <w:r>
        <w:t>were plotted</w:t>
      </w:r>
      <w:proofErr w:type="gramEnd"/>
      <w:r>
        <w:t xml:space="preserve"> after excluding pathways that are ubiquitous or unrelated to synaptic metabolism. Special attention </w:t>
      </w:r>
      <w:proofErr w:type="gramStart"/>
      <w:r>
        <w:t>was given</w:t>
      </w:r>
      <w:proofErr w:type="gramEnd"/>
      <w:r>
        <w:t xml:space="preserve"> to the tryptophan metabolism pathway, as well as to the amino acid substrates of </w:t>
      </w:r>
      <w:r w:rsidRPr="0042121A">
        <w:t>Large Neutral Amino Acid Transporter (LAT1</w:t>
      </w:r>
      <w:r>
        <w:t>).</w:t>
      </w:r>
    </w:p>
    <w:p w:rsidR="00E15A4C" w:rsidRDefault="00E15A4C"/>
    <w:p w:rsidR="001A546E" w:rsidRDefault="00CF1862"/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ia Sofia Illescas Brol">
    <w15:presenceInfo w15:providerId="AD" w15:userId="S-1-5-21-2500443335-2194351053-740524581-45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C"/>
    <w:rsid w:val="00041C9D"/>
    <w:rsid w:val="00BB51D8"/>
    <w:rsid w:val="00CF1862"/>
    <w:rsid w:val="00D44C39"/>
    <w:rsid w:val="00E15A4C"/>
    <w:rsid w:val="00E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E315"/>
  <w15:chartTrackingRefBased/>
  <w15:docId w15:val="{DA7AC59A-C9B9-4D33-9C91-BD7ADE67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15A4C"/>
    <w:pPr>
      <w:numPr>
        <w:ilvl w:val="1"/>
      </w:numPr>
    </w:pPr>
    <w:rPr>
      <w:rFonts w:eastAsiaTheme="minorEastAsia"/>
      <w:color w:val="5A5A5A" w:themeColor="text1" w:themeTint="A5"/>
      <w:spacing w:val="15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E15A4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A4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1712-F3AF-409A-90A9-69E800E6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2</cp:revision>
  <dcterms:created xsi:type="dcterms:W3CDTF">2023-09-27T19:16:00Z</dcterms:created>
  <dcterms:modified xsi:type="dcterms:W3CDTF">2023-09-27T19:37:00Z</dcterms:modified>
</cp:coreProperties>
</file>