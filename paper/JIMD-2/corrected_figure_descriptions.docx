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AF9" w:rsidRDefault="00DE0AF9" w:rsidP="001556EF">
      <w:pPr>
        <w:rPr>
          <w:iCs/>
        </w:rPr>
      </w:pPr>
      <w:r w:rsidRPr="001556EF">
        <w:rPr>
          <w:b/>
          <w:bCs/>
          <w:iCs/>
        </w:rPr>
        <w:t>Figure 1.</w:t>
      </w:r>
      <w:ins w:id="0" w:author="Katia Sofia Illescas Brol" w:date="2023-09-26T11:47:00Z">
        <w:r w:rsidRPr="001556EF">
          <w:rPr>
            <w:b/>
            <w:bCs/>
            <w:iCs/>
          </w:rPr>
          <w:t xml:space="preserve"> </w:t>
        </w:r>
        <w:r w:rsidRPr="001B363A">
          <w:rPr>
            <w:b/>
            <w:bCs/>
            <w:iCs/>
            <w:highlight w:val="yellow"/>
            <w:rPrChange w:id="1" w:author="Katia Sofia Illescas Brol" w:date="2023-09-26T11:48:00Z">
              <w:rPr>
                <w:b/>
                <w:bCs/>
                <w:iCs/>
              </w:rPr>
            </w:rPrChange>
          </w:rPr>
          <w:t>A) Glutamatergic neurotransmission alterations in disease cohorts.</w:t>
        </w:r>
      </w:ins>
      <w:ins w:id="2" w:author="Katia Sofia Illescas Brol" w:date="2023-09-26T11:48:00Z">
        <w:r w:rsidRPr="001B363A">
          <w:rPr>
            <w:b/>
            <w:bCs/>
            <w:iCs/>
            <w:highlight w:val="yellow"/>
            <w:rPrChange w:id="3" w:author="Katia Sofia Illescas Brol" w:date="2023-09-26T11:48:00Z">
              <w:rPr>
                <w:b/>
                <w:bCs/>
                <w:iCs/>
              </w:rPr>
            </w:rPrChange>
          </w:rPr>
          <w:t xml:space="preserve"> </w:t>
        </w:r>
        <w:proofErr w:type="spellStart"/>
        <w:r w:rsidRPr="001B363A">
          <w:rPr>
            <w:bCs/>
            <w:iCs/>
            <w:highlight w:val="yellow"/>
            <w:rPrChange w:id="4" w:author="Katia Sofia Illescas Brol" w:date="2023-09-26T11:48:00Z">
              <w:rPr>
                <w:bCs/>
                <w:iCs/>
              </w:rPr>
            </w:rPrChange>
          </w:rPr>
          <w:t>Rett</w:t>
        </w:r>
        <w:proofErr w:type="spellEnd"/>
        <w:r w:rsidRPr="001B363A">
          <w:rPr>
            <w:bCs/>
            <w:iCs/>
            <w:highlight w:val="yellow"/>
            <w:rPrChange w:id="5" w:author="Katia Sofia Illescas Brol" w:date="2023-09-26T11:48:00Z">
              <w:rPr>
                <w:bCs/>
                <w:iCs/>
              </w:rPr>
            </w:rPrChange>
          </w:rPr>
          <w:t xml:space="preserve"> syndrome (MeCP2) and</w:t>
        </w:r>
        <w:r w:rsidRPr="001B363A">
          <w:rPr>
            <w:highlight w:val="yellow"/>
            <w:rPrChange w:id="6" w:author="Katia Sofia Illescas Brol" w:date="2023-09-26T11:48:00Z">
              <w:rPr/>
            </w:rPrChange>
          </w:rPr>
          <w:t xml:space="preserve"> </w:t>
        </w:r>
        <w:r w:rsidRPr="001B363A">
          <w:rPr>
            <w:bCs/>
            <w:iCs/>
            <w:highlight w:val="yellow"/>
            <w:rPrChange w:id="7" w:author="Katia Sofia Illescas Brol" w:date="2023-09-26T11:48:00Z">
              <w:rPr>
                <w:bCs/>
                <w:iCs/>
              </w:rPr>
            </w:rPrChange>
          </w:rPr>
          <w:t xml:space="preserve">CDKL5-epileptic encephalopathy (CDKL5) were classified as </w:t>
        </w:r>
      </w:ins>
      <w:proofErr w:type="spellStart"/>
      <w:ins w:id="8" w:author="Katia Sofia Illescas Brol" w:date="2023-09-27T10:51:00Z">
        <w:r>
          <w:rPr>
            <w:bCs/>
            <w:iCs/>
            <w:highlight w:val="yellow"/>
          </w:rPr>
          <w:t>hyperglutamatergic</w:t>
        </w:r>
      </w:ins>
      <w:proofErr w:type="spellEnd"/>
      <w:ins w:id="9" w:author="Katia Sofia Illescas Brol" w:date="2023-09-26T11:48:00Z">
        <w:r w:rsidRPr="001B363A">
          <w:rPr>
            <w:bCs/>
            <w:iCs/>
            <w:highlight w:val="yellow"/>
            <w:rPrChange w:id="10" w:author="Katia Sofia Illescas Brol" w:date="2023-09-26T11:48:00Z">
              <w:rPr>
                <w:bCs/>
                <w:iCs/>
              </w:rPr>
            </w:rPrChange>
          </w:rPr>
          <w:t xml:space="preserve"> </w:t>
        </w:r>
        <w:proofErr w:type="gramStart"/>
        <w:r w:rsidRPr="001B363A">
          <w:rPr>
            <w:bCs/>
            <w:iCs/>
            <w:highlight w:val="yellow"/>
            <w:rPrChange w:id="11" w:author="Katia Sofia Illescas Brol" w:date="2023-09-26T11:48:00Z">
              <w:rPr>
                <w:bCs/>
                <w:iCs/>
              </w:rPr>
            </w:rPrChange>
          </w:rPr>
          <w:t>disorders ,</w:t>
        </w:r>
        <w:proofErr w:type="gramEnd"/>
        <w:r w:rsidRPr="001B363A">
          <w:rPr>
            <w:bCs/>
            <w:iCs/>
            <w:highlight w:val="yellow"/>
            <w:rPrChange w:id="12" w:author="Katia Sofia Illescas Brol" w:date="2023-09-26T11:48:00Z">
              <w:rPr>
                <w:bCs/>
                <w:iCs/>
              </w:rPr>
            </w:rPrChange>
          </w:rPr>
          <w:t xml:space="preserve"> while GRIN-related pediatric encephalopathy (GRIN) and </w:t>
        </w:r>
        <w:proofErr w:type="spellStart"/>
        <w:r w:rsidRPr="001B363A">
          <w:rPr>
            <w:bCs/>
            <w:iCs/>
            <w:highlight w:val="yellow"/>
            <w:rPrChange w:id="13" w:author="Katia Sofia Illescas Brol" w:date="2023-09-26T11:48:00Z">
              <w:rPr>
                <w:bCs/>
                <w:iCs/>
              </w:rPr>
            </w:rPrChange>
          </w:rPr>
          <w:t>syntaxin</w:t>
        </w:r>
        <w:proofErr w:type="spellEnd"/>
        <w:r w:rsidRPr="001B363A">
          <w:rPr>
            <w:bCs/>
            <w:iCs/>
            <w:highlight w:val="yellow"/>
            <w:rPrChange w:id="14" w:author="Katia Sofia Illescas Brol" w:date="2023-09-26T11:48:00Z">
              <w:rPr>
                <w:bCs/>
                <w:iCs/>
              </w:rPr>
            </w:rPrChange>
          </w:rPr>
          <w:t xml:space="preserve"> encephalopathy (STXBP1) were classified as </w:t>
        </w:r>
      </w:ins>
      <w:proofErr w:type="spellStart"/>
      <w:ins w:id="15" w:author="Katia Sofia Illescas Brol" w:date="2023-09-27T10:51:00Z">
        <w:r>
          <w:rPr>
            <w:bCs/>
            <w:iCs/>
            <w:highlight w:val="yellow"/>
          </w:rPr>
          <w:t>hypoglutamatergic</w:t>
        </w:r>
      </w:ins>
      <w:proofErr w:type="spellEnd"/>
      <w:ins w:id="16" w:author="Katia Sofia Illescas Brol" w:date="2023-09-26T11:48:00Z">
        <w:r w:rsidRPr="001B363A">
          <w:rPr>
            <w:bCs/>
            <w:iCs/>
            <w:highlight w:val="yellow"/>
            <w:rPrChange w:id="17" w:author="Katia Sofia Illescas Brol" w:date="2023-09-26T11:48:00Z">
              <w:rPr>
                <w:bCs/>
                <w:iCs/>
              </w:rPr>
            </w:rPrChange>
          </w:rPr>
          <w:t xml:space="preserve"> disorders</w:t>
        </w:r>
      </w:ins>
      <w:r w:rsidRPr="001556EF">
        <w:rPr>
          <w:b/>
          <w:bCs/>
          <w:iCs/>
        </w:rPr>
        <w:t xml:space="preserve"> </w:t>
      </w:r>
      <w:ins w:id="18" w:author="Katia Sofia Illescas Brol" w:date="2023-09-26T11:48:00Z">
        <w:r>
          <w:rPr>
            <w:b/>
            <w:bCs/>
            <w:iCs/>
          </w:rPr>
          <w:t xml:space="preserve"> B-F</w:t>
        </w:r>
        <w:r w:rsidRPr="001556EF">
          <w:rPr>
            <w:b/>
            <w:bCs/>
            <w:iCs/>
          </w:rPr>
          <w:t>.</w:t>
        </w:r>
        <w:r>
          <w:rPr>
            <w:b/>
            <w:bCs/>
            <w:iCs/>
          </w:rPr>
          <w:t xml:space="preserve"> </w:t>
        </w:r>
      </w:ins>
      <w:r w:rsidRPr="001556EF">
        <w:rPr>
          <w:b/>
          <w:bCs/>
          <w:iCs/>
        </w:rPr>
        <w:t>Unsupervised multivariate analysis of patient and control CSF metabolite concentrations.</w:t>
      </w:r>
      <w:del w:id="19" w:author="Katia Sofia Illescas Brol" w:date="2023-09-26T11:49:00Z">
        <w:r w:rsidRPr="001556EF" w:rsidDel="001B363A">
          <w:rPr>
            <w:b/>
            <w:bCs/>
            <w:iCs/>
          </w:rPr>
          <w:delText xml:space="preserve"> A- C.</w:delText>
        </w:r>
      </w:del>
      <w:r w:rsidRPr="001556EF">
        <w:rPr>
          <w:b/>
          <w:bCs/>
          <w:iCs/>
        </w:rPr>
        <w:t xml:space="preserve"> PCA score plots showing the separation of patients from controls on the first two principal components. </w:t>
      </w:r>
      <w:ins w:id="20" w:author="Katia Sofia Illescas Brol" w:date="2023-09-26T11:49:00Z">
        <w:r>
          <w:rPr>
            <w:iCs/>
          </w:rPr>
          <w:t>B) Patients do not form distinct groups based on pathology or hyper/</w:t>
        </w:r>
      </w:ins>
      <w:proofErr w:type="spellStart"/>
      <w:ins w:id="21" w:author="Katia Sofia Illescas Brol" w:date="2023-09-27T10:51:00Z">
        <w:r>
          <w:rPr>
            <w:iCs/>
          </w:rPr>
          <w:t>hypoglutamatergic</w:t>
        </w:r>
      </w:ins>
      <w:proofErr w:type="spellEnd"/>
      <w:ins w:id="22" w:author="Katia Sofia Illescas Brol" w:date="2023-09-26T11:49:00Z">
        <w:r>
          <w:rPr>
            <w:iCs/>
          </w:rPr>
          <w:t xml:space="preserve"> alterations. Control samples are highly varied, although the majority separate from the patients.</w:t>
        </w:r>
        <w:r w:rsidRPr="001556EF">
          <w:rPr>
            <w:b/>
            <w:bCs/>
            <w:iCs/>
          </w:rPr>
          <w:t xml:space="preserve"> </w:t>
        </w:r>
      </w:ins>
      <w:del w:id="23" w:author="Katia Sofia Illescas Brol" w:date="2023-09-26T11:49:00Z">
        <w:r w:rsidRPr="001556EF" w:rsidDel="001B363A">
          <w:rPr>
            <w:iCs/>
          </w:rPr>
          <w:delText>A) All samples</w:delText>
        </w:r>
      </w:del>
      <w:r w:rsidRPr="001556EF">
        <w:rPr>
          <w:b/>
          <w:bCs/>
          <w:iCs/>
        </w:rPr>
        <w:t xml:space="preserve"> </w:t>
      </w:r>
      <w:ins w:id="24" w:author="Katia Sofia Illescas Brol" w:date="2023-09-26T18:14:00Z">
        <w:r>
          <w:rPr>
            <w:iCs/>
          </w:rPr>
          <w:t>C</w:t>
        </w:r>
      </w:ins>
      <w:del w:id="25" w:author="Katia Sofia Illescas Brol" w:date="2023-09-26T18:14:00Z">
        <w:r w:rsidRPr="001556EF" w:rsidDel="005B16C1">
          <w:rPr>
            <w:iCs/>
          </w:rPr>
          <w:delText>B</w:delText>
        </w:r>
      </w:del>
      <w:r w:rsidRPr="001556EF">
        <w:rPr>
          <w:iCs/>
        </w:rPr>
        <w:t xml:space="preserve">) </w:t>
      </w:r>
      <w:proofErr w:type="spellStart"/>
      <w:proofErr w:type="gramStart"/>
      <w:ins w:id="26" w:author="Katia Sofia Illescas Brol" w:date="2023-09-27T10:51:00Z">
        <w:r>
          <w:rPr>
            <w:iCs/>
          </w:rPr>
          <w:t>hyperglutamatergic</w:t>
        </w:r>
      </w:ins>
      <w:proofErr w:type="spellEnd"/>
      <w:proofErr w:type="gramEnd"/>
      <w:ins w:id="27" w:author="Katia Sofia Illescas Brol" w:date="2023-09-26T18:12:00Z">
        <w:r>
          <w:rPr>
            <w:iCs/>
          </w:rPr>
          <w:t xml:space="preserve"> patients</w:t>
        </w:r>
      </w:ins>
      <w:del w:id="28" w:author="Katia Sofia Illescas Brol" w:date="2023-09-26T18:12:00Z">
        <w:r w:rsidRPr="001556EF" w:rsidDel="005B16C1">
          <w:rPr>
            <w:iCs/>
          </w:rPr>
          <w:delText>MeCP2 and CDKL5</w:delText>
        </w:r>
      </w:del>
      <w:r w:rsidRPr="001556EF">
        <w:rPr>
          <w:iCs/>
        </w:rPr>
        <w:t xml:space="preserve">. </w:t>
      </w:r>
      <w:ins w:id="29" w:author="Katia Sofia Illescas Brol" w:date="2023-09-26T18:14:00Z">
        <w:r>
          <w:rPr>
            <w:iCs/>
          </w:rPr>
          <w:t>D</w:t>
        </w:r>
      </w:ins>
      <w:del w:id="30" w:author="Katia Sofia Illescas Brol" w:date="2023-09-26T18:14:00Z">
        <w:r w:rsidRPr="001556EF" w:rsidDel="005B16C1">
          <w:rPr>
            <w:iCs/>
          </w:rPr>
          <w:delText>C</w:delText>
        </w:r>
      </w:del>
      <w:r w:rsidRPr="001556EF">
        <w:rPr>
          <w:iCs/>
        </w:rPr>
        <w:t xml:space="preserve">) </w:t>
      </w:r>
      <w:del w:id="31" w:author="Katia Sofia Illescas Brol" w:date="2023-09-27T10:51:00Z">
        <w:r w:rsidRPr="001556EF" w:rsidDel="00100295">
          <w:rPr>
            <w:iCs/>
          </w:rPr>
          <w:delText>hypo-glutamatergic</w:delText>
        </w:r>
      </w:del>
      <w:proofErr w:type="spellStart"/>
      <w:proofErr w:type="gramStart"/>
      <w:ins w:id="32" w:author="Katia Sofia Illescas Brol" w:date="2023-09-27T10:51:00Z">
        <w:r>
          <w:rPr>
            <w:iCs/>
          </w:rPr>
          <w:t>hypoglutamatergic</w:t>
        </w:r>
      </w:ins>
      <w:proofErr w:type="spellEnd"/>
      <w:proofErr w:type="gramEnd"/>
      <w:ins w:id="33" w:author="Katia Sofia Illescas Brol" w:date="2023-09-26T18:13:00Z">
        <w:r>
          <w:rPr>
            <w:iCs/>
          </w:rPr>
          <w:t xml:space="preserve"> patients</w:t>
        </w:r>
      </w:ins>
      <w:r w:rsidRPr="001556EF">
        <w:rPr>
          <w:iCs/>
        </w:rPr>
        <w:t xml:space="preserve">. </w:t>
      </w:r>
      <w:del w:id="34" w:author="Katia Sofia Illescas Brol" w:date="2023-09-26T18:13:00Z">
        <w:r w:rsidRPr="001556EF" w:rsidDel="005B16C1">
          <w:rPr>
            <w:b/>
            <w:bCs/>
            <w:iCs/>
          </w:rPr>
          <w:delText xml:space="preserve">D and E. </w:delText>
        </w:r>
      </w:del>
      <w:r w:rsidRPr="001556EF">
        <w:rPr>
          <w:b/>
          <w:bCs/>
          <w:iCs/>
        </w:rPr>
        <w:t xml:space="preserve">Ward hierarchical clustering showing log-transformed metabolite concentrations. </w:t>
      </w:r>
      <w:r w:rsidRPr="001556EF">
        <w:rPr>
          <w:iCs/>
        </w:rPr>
        <w:t xml:space="preserve">Both </w:t>
      </w:r>
      <w:ins w:id="35" w:author="Katia Sofia Illescas Brol" w:date="2023-09-26T18:14:00Z">
        <w:r>
          <w:rPr>
            <w:iCs/>
          </w:rPr>
          <w:t xml:space="preserve">E) </w:t>
        </w:r>
      </w:ins>
      <w:proofErr w:type="spellStart"/>
      <w:ins w:id="36" w:author="Katia Sofia Illescas Brol" w:date="2023-09-27T10:51:00Z">
        <w:r>
          <w:rPr>
            <w:iCs/>
          </w:rPr>
          <w:t>hyperglutamatergic</w:t>
        </w:r>
      </w:ins>
      <w:proofErr w:type="spellEnd"/>
      <w:ins w:id="37" w:author="Katia Sofia Illescas Brol" w:date="2023-09-26T18:13:00Z">
        <w:r w:rsidRPr="001556EF">
          <w:rPr>
            <w:iCs/>
          </w:rPr>
          <w:t xml:space="preserve"> </w:t>
        </w:r>
      </w:ins>
      <w:del w:id="38" w:author="Katia Sofia Illescas Brol" w:date="2023-09-26T18:13:00Z">
        <w:r w:rsidRPr="001556EF" w:rsidDel="005B16C1">
          <w:rPr>
            <w:iCs/>
          </w:rPr>
          <w:delText xml:space="preserve">MeCp2 /CDKL5 </w:delText>
        </w:r>
      </w:del>
      <w:del w:id="39" w:author="Katia Sofia Illescas Brol" w:date="2023-09-26T18:14:00Z">
        <w:r w:rsidRPr="001556EF" w:rsidDel="005B16C1">
          <w:rPr>
            <w:iCs/>
          </w:rPr>
          <w:delText xml:space="preserve">(C) </w:delText>
        </w:r>
      </w:del>
      <w:r w:rsidRPr="001556EF">
        <w:rPr>
          <w:iCs/>
        </w:rPr>
        <w:t xml:space="preserve">and </w:t>
      </w:r>
      <w:ins w:id="40" w:author="Katia Sofia Illescas Brol" w:date="2023-09-26T18:15:00Z">
        <w:r>
          <w:rPr>
            <w:iCs/>
          </w:rPr>
          <w:t xml:space="preserve">F) </w:t>
        </w:r>
      </w:ins>
      <w:del w:id="41" w:author="Katia Sofia Illescas Brol" w:date="2023-09-27T10:51:00Z">
        <w:r w:rsidRPr="001556EF" w:rsidDel="00100295">
          <w:rPr>
            <w:iCs/>
          </w:rPr>
          <w:delText>hypo-glutamatergic</w:delText>
        </w:r>
      </w:del>
      <w:proofErr w:type="spellStart"/>
      <w:ins w:id="42" w:author="Katia Sofia Illescas Brol" w:date="2023-09-27T10:51:00Z">
        <w:r>
          <w:rPr>
            <w:iCs/>
          </w:rPr>
          <w:t>hypoglutamatergic</w:t>
        </w:r>
      </w:ins>
      <w:proofErr w:type="spellEnd"/>
      <w:r w:rsidRPr="001556EF">
        <w:rPr>
          <w:iCs/>
        </w:rPr>
        <w:t> </w:t>
      </w:r>
      <w:del w:id="43" w:author="Katia Sofia Illescas Brol" w:date="2023-09-26T18:14:00Z">
        <w:r w:rsidRPr="001556EF" w:rsidDel="005B16C1">
          <w:rPr>
            <w:iCs/>
          </w:rPr>
          <w:delText xml:space="preserve">(D) </w:delText>
        </w:r>
      </w:del>
      <w:r w:rsidRPr="001556EF">
        <w:rPr>
          <w:iCs/>
        </w:rPr>
        <w:t xml:space="preserve">patients form </w:t>
      </w:r>
      <w:r>
        <w:rPr>
          <w:iCs/>
        </w:rPr>
        <w:t>h</w:t>
      </w:r>
      <w:r w:rsidRPr="001556EF">
        <w:rPr>
          <w:iCs/>
        </w:rPr>
        <w:t xml:space="preserve">omogeneous groups regardless of genotype. </w:t>
      </w:r>
      <w:r w:rsidRPr="000E13DA">
        <w:rPr>
          <w:iCs/>
        </w:rPr>
        <w:t>There is some overlap with controls, but mostly patients cluster</w:t>
      </w:r>
      <w:del w:id="44" w:author="Katia Sofia Illescas Brol" w:date="2023-09-26T18:15:00Z">
        <w:r w:rsidRPr="000E13DA" w:rsidDel="005B16C1">
          <w:rPr>
            <w:iCs/>
          </w:rPr>
          <w:delText xml:space="preserve"> </w:delText>
        </w:r>
      </w:del>
      <w:r w:rsidRPr="000E13DA">
        <w:rPr>
          <w:iCs/>
        </w:rPr>
        <w:t xml:space="preserve"> together and have a markedly decreased </w:t>
      </w:r>
      <w:del w:id="45" w:author="Katia Sofia Illescas Brol" w:date="2023-09-27T21:04:00Z">
        <w:r w:rsidRPr="000E13DA" w:rsidDel="000E13DA">
          <w:rPr>
            <w:iCs/>
          </w:rPr>
          <w:delText xml:space="preserve">expression </w:delText>
        </w:r>
      </w:del>
      <w:ins w:id="46" w:author="Katia Sofia Illescas Brol" w:date="2023-09-27T21:04:00Z">
        <w:r>
          <w:rPr>
            <w:iCs/>
          </w:rPr>
          <w:t>concentration</w:t>
        </w:r>
        <w:r w:rsidRPr="000E13DA">
          <w:rPr>
            <w:iCs/>
          </w:rPr>
          <w:t xml:space="preserve"> </w:t>
        </w:r>
      </w:ins>
      <w:r w:rsidRPr="000E13DA">
        <w:rPr>
          <w:iCs/>
        </w:rPr>
        <w:t>of most metabolites</w:t>
      </w:r>
      <w:ins w:id="47" w:author="Katia Sofia Illescas Brol" w:date="2023-09-27T21:04:00Z">
        <w:r>
          <w:rPr>
            <w:iCs/>
          </w:rPr>
          <w:t>.</w:t>
        </w:r>
      </w:ins>
    </w:p>
    <w:p w:rsidR="00DE0AF9" w:rsidRDefault="00DE0AF9" w:rsidP="00E75C4B">
      <w:pPr>
        <w:rPr>
          <w:iCs/>
        </w:rPr>
      </w:pPr>
      <w:r w:rsidRPr="001556EF">
        <w:rPr>
          <w:b/>
          <w:bCs/>
          <w:iCs/>
        </w:rPr>
        <w:t xml:space="preserve">Figure 2. Identification of significantly altered metabolites and their impact on group classification A-B) </w:t>
      </w:r>
      <w:r w:rsidRPr="001556EF">
        <w:rPr>
          <w:iCs/>
        </w:rPr>
        <w:t xml:space="preserve">OPLS-DA score plots showing separations of controls compared to </w:t>
      </w:r>
      <w:r w:rsidRPr="001556EF">
        <w:rPr>
          <w:b/>
          <w:bCs/>
          <w:iCs/>
        </w:rPr>
        <w:t>A)</w:t>
      </w:r>
      <w:r w:rsidRPr="001556EF">
        <w:rPr>
          <w:iCs/>
        </w:rPr>
        <w:t xml:space="preserve"> </w:t>
      </w:r>
      <w:ins w:id="48" w:author="Katia Sofia Illescas Brol" w:date="2023-09-26T18:16:00Z">
        <w:r w:rsidRPr="001556EF">
          <w:rPr>
            <w:b/>
            <w:bCs/>
            <w:iCs/>
          </w:rPr>
          <w:t>A)</w:t>
        </w:r>
        <w:r w:rsidRPr="001556EF">
          <w:rPr>
            <w:iCs/>
          </w:rPr>
          <w:t xml:space="preserve"> </w:t>
        </w:r>
      </w:ins>
      <w:proofErr w:type="spellStart"/>
      <w:ins w:id="49" w:author="Katia Sofia Illescas Brol" w:date="2023-09-27T10:51:00Z">
        <w:r>
          <w:rPr>
            <w:b/>
            <w:iCs/>
          </w:rPr>
          <w:t>hyperglutamatergic</w:t>
        </w:r>
      </w:ins>
      <w:proofErr w:type="spellEnd"/>
      <w:ins w:id="50" w:author="Katia Sofia Illescas Brol" w:date="2023-09-26T18:16:00Z">
        <w:r w:rsidRPr="00355F68">
          <w:rPr>
            <w:b/>
            <w:iCs/>
          </w:rPr>
          <w:t xml:space="preserve"> </w:t>
        </w:r>
        <w:r w:rsidRPr="001556EF">
          <w:rPr>
            <w:iCs/>
          </w:rPr>
          <w:t xml:space="preserve">and </w:t>
        </w:r>
      </w:ins>
      <w:del w:id="51" w:author="Katia Sofia Illescas Brol" w:date="2023-09-26T18:16:00Z">
        <w:r w:rsidRPr="001556EF" w:rsidDel="005B16C1">
          <w:rPr>
            <w:b/>
            <w:bCs/>
            <w:iCs/>
          </w:rPr>
          <w:delText>RTT</w:delText>
        </w:r>
        <w:r w:rsidRPr="001556EF" w:rsidDel="005B16C1">
          <w:rPr>
            <w:iCs/>
          </w:rPr>
          <w:delText xml:space="preserve"> and </w:delText>
        </w:r>
      </w:del>
      <w:r w:rsidRPr="001556EF">
        <w:rPr>
          <w:b/>
          <w:bCs/>
          <w:iCs/>
        </w:rPr>
        <w:t>B)</w:t>
      </w:r>
      <w:r w:rsidRPr="001556EF">
        <w:rPr>
          <w:iCs/>
        </w:rPr>
        <w:t xml:space="preserve"> </w:t>
      </w:r>
      <w:del w:id="52" w:author="Katia Sofia Illescas Brol" w:date="2023-09-27T10:51:00Z">
        <w:r w:rsidRPr="001556EF" w:rsidDel="00100295">
          <w:rPr>
            <w:b/>
            <w:bCs/>
            <w:iCs/>
          </w:rPr>
          <w:delText>hypo-glutamatergic</w:delText>
        </w:r>
      </w:del>
      <w:proofErr w:type="spellStart"/>
      <w:ins w:id="53" w:author="Katia Sofia Illescas Brol" w:date="2023-09-27T10:51:00Z">
        <w:r>
          <w:rPr>
            <w:b/>
            <w:bCs/>
            <w:iCs/>
          </w:rPr>
          <w:t>hypoglutamatergic</w:t>
        </w:r>
      </w:ins>
      <w:proofErr w:type="spellEnd"/>
      <w:r w:rsidRPr="001556EF">
        <w:rPr>
          <w:b/>
          <w:bCs/>
          <w:iCs/>
        </w:rPr>
        <w:t xml:space="preserve"> patients.</w:t>
      </w:r>
      <w:r w:rsidRPr="001556EF">
        <w:rPr>
          <w:iCs/>
        </w:rPr>
        <w:t xml:space="preserve"> </w:t>
      </w:r>
      <w:ins w:id="54" w:author="Katia Sofia Illescas Brol" w:date="2023-09-26T18:17:00Z">
        <w:r>
          <w:rPr>
            <w:iCs/>
          </w:rPr>
          <w:t xml:space="preserve">Both </w:t>
        </w:r>
        <w:r w:rsidRPr="001556EF">
          <w:rPr>
            <w:iCs/>
          </w:rPr>
          <w:t>OPLS-DA models showed good separation between the groups (R2Y</w:t>
        </w:r>
        <w:r>
          <w:rPr>
            <w:iCs/>
          </w:rPr>
          <w:t xml:space="preserve"> (cum) &gt; 0.9</w:t>
        </w:r>
        <w:r w:rsidRPr="001556EF">
          <w:rPr>
            <w:iCs/>
          </w:rPr>
          <w:t>,</w:t>
        </w:r>
        <w:r>
          <w:rPr>
            <w:iCs/>
          </w:rPr>
          <w:t xml:space="preserve"> </w:t>
        </w:r>
        <w:r w:rsidRPr="001556EF">
          <w:rPr>
            <w:iCs/>
          </w:rPr>
          <w:t>Q2Y</w:t>
        </w:r>
        <w:r>
          <w:rPr>
            <w:iCs/>
          </w:rPr>
          <w:t xml:space="preserve"> </w:t>
        </w:r>
        <w:r w:rsidRPr="001556EF">
          <w:rPr>
            <w:iCs/>
          </w:rPr>
          <w:t>(cum) &gt; 0.8, RMSEE &lt; 0.2)</w:t>
        </w:r>
        <w:r>
          <w:rPr>
            <w:iCs/>
          </w:rPr>
          <w:t>, and both were statistically significant after permutation testing</w:t>
        </w:r>
        <w:r w:rsidRPr="001556EF">
          <w:rPr>
            <w:iCs/>
          </w:rPr>
          <w:t>.</w:t>
        </w:r>
        <w:r>
          <w:rPr>
            <w:iCs/>
          </w:rPr>
          <w:t xml:space="preserve"> </w:t>
        </w:r>
      </w:ins>
      <w:del w:id="55" w:author="Katia Sofia Illescas Brol" w:date="2023-09-26T18:17:00Z">
        <w:r w:rsidRPr="001556EF" w:rsidDel="005B16C1">
          <w:rPr>
            <w:iCs/>
          </w:rPr>
          <w:delText xml:space="preserve">Although control samples showed high intergroup variability, both OPLS-DA models showed good separation between the groups (R2Y(cum) &gt; 0.9 ,Q2Y(cum) &gt; 0.8, RMSEE &lt; 0.2). </w:delText>
        </w:r>
      </w:del>
      <w:r w:rsidRPr="001556EF">
        <w:rPr>
          <w:b/>
          <w:bCs/>
          <w:iCs/>
        </w:rPr>
        <w:t>C-D) VIP scores.</w:t>
      </w:r>
      <w:r w:rsidRPr="001556EF">
        <w:rPr>
          <w:iCs/>
        </w:rPr>
        <w:t xml:space="preserve"> Both diseases show similar metabolic alterations.  </w:t>
      </w:r>
      <w:r w:rsidRPr="001556EF">
        <w:rPr>
          <w:b/>
          <w:bCs/>
          <w:iCs/>
        </w:rPr>
        <w:t>C</w:t>
      </w:r>
      <w:r w:rsidRPr="001556EF">
        <w:rPr>
          <w:b/>
          <w:iCs/>
        </w:rPr>
        <w:t xml:space="preserve">) </w:t>
      </w:r>
      <w:del w:id="56" w:author="Katia Sofia Illescas Brol" w:date="2023-09-27T10:51:00Z">
        <w:r w:rsidDel="00100295">
          <w:rPr>
            <w:b/>
            <w:iCs/>
          </w:rPr>
          <w:delText>hyper-glutamatergic</w:delText>
        </w:r>
      </w:del>
      <w:proofErr w:type="spellStart"/>
      <w:ins w:id="57" w:author="Katia Sofia Illescas Brol" w:date="2023-09-27T10:51:00Z">
        <w:r>
          <w:rPr>
            <w:b/>
            <w:iCs/>
          </w:rPr>
          <w:t>hyperglutamatergic</w:t>
        </w:r>
      </w:ins>
      <w:proofErr w:type="spellEnd"/>
      <w:r w:rsidRPr="001556EF">
        <w:rPr>
          <w:iCs/>
        </w:rPr>
        <w:t xml:space="preserve"> </w:t>
      </w:r>
      <w:ins w:id="58" w:author="Katia Sofia Illescas Brol" w:date="2023-09-26T18:18:00Z">
        <w:r>
          <w:rPr>
            <w:iCs/>
          </w:rPr>
          <w:t xml:space="preserve">patients </w:t>
        </w:r>
      </w:ins>
      <w:r w:rsidRPr="001556EF">
        <w:rPr>
          <w:iCs/>
        </w:rPr>
        <w:t>had 18 metabolites with</w:t>
      </w:r>
      <w:ins w:id="59" w:author="Katia Sofia Illescas Brol" w:date="2023-09-26T18:18:00Z">
        <w:r>
          <w:rPr>
            <w:iCs/>
          </w:rPr>
          <w:t xml:space="preserve"> a </w:t>
        </w:r>
      </w:ins>
      <w:r w:rsidRPr="001556EF">
        <w:rPr>
          <w:iCs/>
        </w:rPr>
        <w:t xml:space="preserve"> </w:t>
      </w:r>
      <w:ins w:id="60" w:author="Katia Sofia Illescas Brol" w:date="2023-09-26T18:19:00Z">
        <w:r w:rsidRPr="005B16C1">
          <w:rPr>
            <w:iCs/>
          </w:rPr>
          <w:t>Variable Importance in Projection</w:t>
        </w:r>
        <w:r>
          <w:rPr>
            <w:iCs/>
          </w:rPr>
          <w:t xml:space="preserve"> (</w:t>
        </w:r>
      </w:ins>
      <w:r w:rsidRPr="001556EF">
        <w:rPr>
          <w:iCs/>
        </w:rPr>
        <w:t>VIP</w:t>
      </w:r>
      <w:ins w:id="61" w:author="Katia Sofia Illescas Brol" w:date="2023-09-26T18:19:00Z">
        <w:r>
          <w:rPr>
            <w:iCs/>
          </w:rPr>
          <w:t>)</w:t>
        </w:r>
      </w:ins>
      <w:r w:rsidRPr="001556EF">
        <w:rPr>
          <w:iCs/>
        </w:rPr>
        <w:t xml:space="preserve"> score &gt; 1 </w:t>
      </w:r>
      <w:r w:rsidRPr="001556EF">
        <w:rPr>
          <w:b/>
          <w:iCs/>
        </w:rPr>
        <w:t>D)</w:t>
      </w:r>
      <w:r w:rsidRPr="001556EF">
        <w:rPr>
          <w:iCs/>
        </w:rPr>
        <w:t xml:space="preserve"> </w:t>
      </w:r>
      <w:del w:id="62" w:author="Katia Sofia Illescas Brol" w:date="2023-09-27T10:51:00Z">
        <w:r w:rsidRPr="001556EF" w:rsidDel="00100295">
          <w:rPr>
            <w:b/>
            <w:iCs/>
          </w:rPr>
          <w:delText>hypo-glutamatergic</w:delText>
        </w:r>
      </w:del>
      <w:proofErr w:type="spellStart"/>
      <w:ins w:id="63" w:author="Katia Sofia Illescas Brol" w:date="2023-09-27T10:51:00Z">
        <w:r>
          <w:rPr>
            <w:b/>
            <w:iCs/>
          </w:rPr>
          <w:t>hypoglutamatergic</w:t>
        </w:r>
      </w:ins>
      <w:proofErr w:type="spellEnd"/>
      <w:r w:rsidRPr="001556EF">
        <w:rPr>
          <w:iCs/>
        </w:rPr>
        <w:t xml:space="preserve"> patients ha</w:t>
      </w:r>
      <w:ins w:id="64" w:author="Katia Sofia Illescas Brol" w:date="2023-09-26T18:19:00Z">
        <w:r>
          <w:rPr>
            <w:iCs/>
          </w:rPr>
          <w:t>d</w:t>
        </w:r>
      </w:ins>
      <w:r w:rsidRPr="001556EF">
        <w:rPr>
          <w:iCs/>
        </w:rPr>
        <w:t xml:space="preserve"> 17. The highest VIP scores in both cases belonged to tryptophan metabolites</w:t>
      </w:r>
      <w:r w:rsidRPr="000E13DA">
        <w:rPr>
          <w:iCs/>
        </w:rPr>
        <w:t xml:space="preserve">. </w:t>
      </w:r>
      <w:r w:rsidRPr="000E13DA">
        <w:rPr>
          <w:b/>
          <w:iCs/>
        </w:rPr>
        <w:t>E-F) Integrated results of UVA and MVA analysis.</w:t>
      </w:r>
      <w:r w:rsidRPr="000E13DA">
        <w:rPr>
          <w:b/>
          <w:bCs/>
          <w:iCs/>
        </w:rPr>
        <w:t xml:space="preserve"> </w:t>
      </w:r>
      <w:ins w:id="65" w:author="Katia Sofia Illescas Brol" w:date="2023-09-26T18:19:00Z">
        <w:r w:rsidRPr="000E13DA">
          <w:rPr>
            <w:b/>
            <w:bCs/>
            <w:iCs/>
            <w:rPrChange w:id="66" w:author="Katia Sofia Illescas Brol" w:date="2023-09-27T21:04:00Z">
              <w:rPr>
                <w:b/>
                <w:bCs/>
                <w:iCs/>
                <w:highlight w:val="yellow"/>
              </w:rPr>
            </w:rPrChange>
          </w:rPr>
          <w:t xml:space="preserve">E) </w:t>
        </w:r>
      </w:ins>
      <w:proofErr w:type="spellStart"/>
      <w:proofErr w:type="gramStart"/>
      <w:ins w:id="67" w:author="Katia Sofia Illescas Brol" w:date="2023-09-27T10:51:00Z">
        <w:r w:rsidRPr="000E13DA">
          <w:rPr>
            <w:b/>
            <w:iCs/>
            <w:rPrChange w:id="68" w:author="Katia Sofia Illescas Brol" w:date="2023-09-27T21:04:00Z">
              <w:rPr>
                <w:b/>
                <w:iCs/>
                <w:highlight w:val="yellow"/>
              </w:rPr>
            </w:rPrChange>
          </w:rPr>
          <w:t>hyperglutamatergic</w:t>
        </w:r>
      </w:ins>
      <w:proofErr w:type="spellEnd"/>
      <w:proofErr w:type="gramEnd"/>
      <w:ins w:id="69" w:author="Katia Sofia Illescas Brol" w:date="2023-09-26T18:19:00Z">
        <w:r w:rsidRPr="000E13DA">
          <w:rPr>
            <w:iCs/>
            <w:rPrChange w:id="70" w:author="Katia Sofia Illescas Brol" w:date="2023-09-27T21:04:00Z">
              <w:rPr>
                <w:iCs/>
                <w:highlight w:val="yellow"/>
              </w:rPr>
            </w:rPrChange>
          </w:rPr>
          <w:t xml:space="preserve"> patients</w:t>
        </w:r>
      </w:ins>
      <w:del w:id="71" w:author="Katia Sofia Illescas Brol" w:date="2023-09-26T18:19:00Z">
        <w:r w:rsidRPr="000E13DA" w:rsidDel="005B16C1">
          <w:rPr>
            <w:b/>
            <w:bCs/>
            <w:iCs/>
          </w:rPr>
          <w:delText xml:space="preserve">E) </w:delText>
        </w:r>
        <w:r w:rsidRPr="000E13DA" w:rsidDel="005B16C1">
          <w:rPr>
            <w:b/>
            <w:iCs/>
          </w:rPr>
          <w:delText>Rett</w:delText>
        </w:r>
      </w:del>
      <w:del w:id="72" w:author="Katia Sofia Illescas Brol" w:date="2023-09-27T10:40:00Z">
        <w:r w:rsidRPr="000E13DA" w:rsidDel="00807F53">
          <w:rPr>
            <w:b/>
            <w:iCs/>
          </w:rPr>
          <w:delText xml:space="preserve"> </w:delText>
        </w:r>
        <w:r w:rsidRPr="000E13DA" w:rsidDel="00807F53">
          <w:rPr>
            <w:iCs/>
          </w:rPr>
          <w:delText>had a subset of metabolites that were only identified by UVA</w:delText>
        </w:r>
      </w:del>
      <w:r w:rsidRPr="000E13DA">
        <w:rPr>
          <w:b/>
          <w:bCs/>
          <w:iCs/>
        </w:rPr>
        <w:t xml:space="preserve"> F) </w:t>
      </w:r>
      <w:del w:id="73" w:author="Katia Sofia Illescas Brol" w:date="2023-09-27T10:51:00Z">
        <w:r w:rsidRPr="000E13DA" w:rsidDel="00100295">
          <w:rPr>
            <w:b/>
            <w:iCs/>
          </w:rPr>
          <w:delText>hypo-glutamatergic</w:delText>
        </w:r>
      </w:del>
      <w:proofErr w:type="spellStart"/>
      <w:ins w:id="74" w:author="Katia Sofia Illescas Brol" w:date="2023-09-27T10:51:00Z">
        <w:r w:rsidRPr="000E13DA">
          <w:rPr>
            <w:b/>
            <w:iCs/>
            <w:rPrChange w:id="75" w:author="Katia Sofia Illescas Brol" w:date="2023-09-27T21:04:00Z">
              <w:rPr>
                <w:b/>
                <w:iCs/>
                <w:highlight w:val="yellow"/>
              </w:rPr>
            </w:rPrChange>
          </w:rPr>
          <w:t>hypoglutamatergic</w:t>
        </w:r>
      </w:ins>
      <w:proofErr w:type="spellEnd"/>
      <w:r w:rsidRPr="000E13DA">
        <w:rPr>
          <w:b/>
          <w:iCs/>
        </w:rPr>
        <w:t xml:space="preserve"> patients. </w:t>
      </w:r>
      <w:r w:rsidRPr="000E13DA">
        <w:rPr>
          <w:iCs/>
        </w:rPr>
        <w:t xml:space="preserve">For both groups there was a small number of metabolites identified as altered by both univariate and multivariate analyses. Both diseases showed similar metabolic alterations, though </w:t>
      </w:r>
      <w:proofErr w:type="spellStart"/>
      <w:ins w:id="76" w:author="Katia Sofia Illescas Brol" w:date="2023-09-27T10:51:00Z">
        <w:r w:rsidRPr="000E13DA">
          <w:rPr>
            <w:b/>
            <w:iCs/>
            <w:rPrChange w:id="77" w:author="Katia Sofia Illescas Brol" w:date="2023-09-27T21:04:00Z">
              <w:rPr>
                <w:b/>
                <w:iCs/>
                <w:highlight w:val="yellow"/>
              </w:rPr>
            </w:rPrChange>
          </w:rPr>
          <w:t>hyperglutamatergic</w:t>
        </w:r>
      </w:ins>
      <w:proofErr w:type="spellEnd"/>
      <w:ins w:id="78" w:author="Katia Sofia Illescas Brol" w:date="2023-09-27T10:41:00Z">
        <w:r w:rsidRPr="000E13DA">
          <w:rPr>
            <w:iCs/>
            <w:rPrChange w:id="79" w:author="Katia Sofia Illescas Brol" w:date="2023-09-27T21:04:00Z">
              <w:rPr>
                <w:iCs/>
                <w:highlight w:val="yellow"/>
              </w:rPr>
            </w:rPrChange>
          </w:rPr>
          <w:t xml:space="preserve"> </w:t>
        </w:r>
      </w:ins>
      <w:del w:id="80" w:author="Katia Sofia Illescas Brol" w:date="2023-09-27T10:41:00Z">
        <w:r w:rsidRPr="000E13DA" w:rsidDel="00807F53">
          <w:rPr>
            <w:iCs/>
          </w:rPr>
          <w:delText xml:space="preserve">RTT </w:delText>
        </w:r>
      </w:del>
      <w:r w:rsidRPr="000E13DA">
        <w:rPr>
          <w:iCs/>
        </w:rPr>
        <w:t>(</w:t>
      </w:r>
      <w:r w:rsidRPr="000E13DA">
        <w:rPr>
          <w:b/>
          <w:bCs/>
          <w:iCs/>
        </w:rPr>
        <w:t>C</w:t>
      </w:r>
      <w:r w:rsidRPr="000E13DA">
        <w:rPr>
          <w:iCs/>
        </w:rPr>
        <w:t>) had a higher number of significantly altered metabolites. Interestingly,</w:t>
      </w:r>
      <w:ins w:id="81" w:author="Katia Sofia Illescas Brol" w:date="2023-09-27T10:41:00Z">
        <w:r w:rsidRPr="000E13DA">
          <w:rPr>
            <w:iCs/>
          </w:rPr>
          <w:t xml:space="preserve"> the</w:t>
        </w:r>
      </w:ins>
      <w:r w:rsidRPr="000E13DA">
        <w:rPr>
          <w:iCs/>
        </w:rPr>
        <w:t xml:space="preserve"> </w:t>
      </w:r>
      <w:proofErr w:type="spellStart"/>
      <w:ins w:id="82" w:author="Katia Sofia Illescas Brol" w:date="2023-09-27T10:51:00Z">
        <w:r w:rsidRPr="000E13DA">
          <w:rPr>
            <w:b/>
            <w:iCs/>
            <w:rPrChange w:id="83" w:author="Katia Sofia Illescas Brol" w:date="2023-09-27T21:04:00Z">
              <w:rPr>
                <w:b/>
                <w:iCs/>
                <w:highlight w:val="yellow"/>
              </w:rPr>
            </w:rPrChange>
          </w:rPr>
          <w:t>hyperglutamatergic</w:t>
        </w:r>
      </w:ins>
      <w:proofErr w:type="spellEnd"/>
      <w:ins w:id="84" w:author="Katia Sofia Illescas Brol" w:date="2023-09-27T10:41:00Z">
        <w:r w:rsidRPr="000E13DA">
          <w:rPr>
            <w:iCs/>
            <w:rPrChange w:id="85" w:author="Katia Sofia Illescas Brol" w:date="2023-09-27T21:04:00Z">
              <w:rPr>
                <w:iCs/>
                <w:highlight w:val="yellow"/>
              </w:rPr>
            </w:rPrChange>
          </w:rPr>
          <w:t xml:space="preserve"> </w:t>
        </w:r>
      </w:ins>
      <w:del w:id="86" w:author="Katia Sofia Illescas Brol" w:date="2023-09-27T10:41:00Z">
        <w:r w:rsidRPr="000E13DA" w:rsidDel="00807F53">
          <w:rPr>
            <w:iCs/>
          </w:rPr>
          <w:delText xml:space="preserve">RTT patients </w:delText>
        </w:r>
      </w:del>
      <w:ins w:id="87" w:author="Katia Sofia Illescas Brol" w:date="2023-09-27T10:41:00Z">
        <w:r w:rsidRPr="000E13DA">
          <w:rPr>
            <w:iCs/>
          </w:rPr>
          <w:t xml:space="preserve">cohort </w:t>
        </w:r>
      </w:ins>
      <w:r w:rsidRPr="000E13DA">
        <w:rPr>
          <w:iCs/>
        </w:rPr>
        <w:t xml:space="preserve">showed </w:t>
      </w:r>
      <w:del w:id="88" w:author="Katia Sofia Illescas Brol" w:date="2023-09-27T10:41:00Z">
        <w:r w:rsidRPr="000E13DA" w:rsidDel="00807F53">
          <w:rPr>
            <w:iCs/>
          </w:rPr>
          <w:delText xml:space="preserve">some </w:delText>
        </w:r>
      </w:del>
      <w:ins w:id="89" w:author="Katia Sofia Illescas Brol" w:date="2023-09-27T10:41:00Z">
        <w:r w:rsidRPr="000E13DA">
          <w:rPr>
            <w:iCs/>
          </w:rPr>
          <w:t xml:space="preserve">significant alterations in </w:t>
        </w:r>
      </w:ins>
      <w:r w:rsidRPr="000E13DA">
        <w:rPr>
          <w:iCs/>
        </w:rPr>
        <w:t xml:space="preserve">metabolites that </w:t>
      </w:r>
      <w:del w:id="90" w:author="Katia Sofia Illescas Brol" w:date="2023-09-27T10:42:00Z">
        <w:r w:rsidRPr="000E13DA" w:rsidDel="00807F53">
          <w:rPr>
            <w:iCs/>
          </w:rPr>
          <w:delText xml:space="preserve">were significantly altered but </w:delText>
        </w:r>
      </w:del>
      <w:r w:rsidRPr="000E13DA">
        <w:rPr>
          <w:iCs/>
        </w:rPr>
        <w:t xml:space="preserve">did not contribute to the </w:t>
      </w:r>
      <w:del w:id="91" w:author="Katia Sofia Illescas Brol" w:date="2023-09-27T21:03:00Z">
        <w:r w:rsidRPr="000E13DA" w:rsidDel="000E13DA">
          <w:rPr>
            <w:iCs/>
          </w:rPr>
          <w:delText xml:space="preserve">classification </w:delText>
        </w:r>
      </w:del>
      <w:ins w:id="92" w:author="Katia Sofia Illescas Brol" w:date="2023-09-27T21:03:00Z">
        <w:r w:rsidRPr="000E13DA">
          <w:rPr>
            <w:iCs/>
            <w:rPrChange w:id="93" w:author="Katia Sofia Illescas Brol" w:date="2023-09-27T21:04:00Z">
              <w:rPr>
                <w:iCs/>
                <w:highlight w:val="yellow"/>
              </w:rPr>
            </w:rPrChange>
          </w:rPr>
          <w:t>performance</w:t>
        </w:r>
        <w:r w:rsidRPr="000E13DA">
          <w:rPr>
            <w:iCs/>
          </w:rPr>
          <w:t xml:space="preserve"> </w:t>
        </w:r>
      </w:ins>
      <w:r w:rsidRPr="000E13DA">
        <w:rPr>
          <w:iCs/>
        </w:rPr>
        <w:t>of the OPLS-DA model.</w:t>
      </w:r>
      <w:r w:rsidRPr="001556EF">
        <w:t> </w:t>
      </w:r>
      <w:r w:rsidRPr="001556EF">
        <w:rPr>
          <w:b/>
          <w:bCs/>
          <w:iCs/>
        </w:rPr>
        <w:t>G-H)</w:t>
      </w:r>
      <w:r w:rsidRPr="001556EF">
        <w:rPr>
          <w:iCs/>
        </w:rPr>
        <w:t xml:space="preserve"> </w:t>
      </w:r>
      <w:r w:rsidRPr="001556EF">
        <w:rPr>
          <w:b/>
          <w:iCs/>
        </w:rPr>
        <w:t xml:space="preserve">Hierarchical clustering using only the selected metabolites </w:t>
      </w:r>
      <w:r w:rsidRPr="001556EF">
        <w:rPr>
          <w:iCs/>
        </w:rPr>
        <w:t>showed perfect separation between patients and controls for both groups.</w:t>
      </w:r>
      <w:r w:rsidRPr="001556EF">
        <w:rPr>
          <w:b/>
          <w:bCs/>
          <w:iCs/>
        </w:rPr>
        <w:t xml:space="preserve"> G) </w:t>
      </w:r>
      <w:del w:id="94" w:author="Katia Sofia Illescas Brol" w:date="2023-09-27T10:51:00Z">
        <w:r w:rsidDel="00100295">
          <w:rPr>
            <w:b/>
            <w:iCs/>
          </w:rPr>
          <w:delText>Hyper-glutamatergic</w:delText>
        </w:r>
      </w:del>
      <w:proofErr w:type="spellStart"/>
      <w:ins w:id="95" w:author="Katia Sofia Illescas Brol" w:date="2023-09-27T10:51:00Z">
        <w:r>
          <w:rPr>
            <w:b/>
            <w:iCs/>
          </w:rPr>
          <w:t>Hyperglutamatergic</w:t>
        </w:r>
      </w:ins>
      <w:proofErr w:type="spellEnd"/>
      <w:r w:rsidRPr="001556EF">
        <w:rPr>
          <w:b/>
          <w:iCs/>
        </w:rPr>
        <w:t xml:space="preserve"> patients </w:t>
      </w:r>
      <w:ins w:id="96" w:author="Katia Sofia Illescas Brol" w:date="2023-09-27T10:44:00Z">
        <w:r>
          <w:rPr>
            <w:iCs/>
          </w:rPr>
          <w:t xml:space="preserve">had increased concentrations of indole-3-propionic acid, galactose, </w:t>
        </w:r>
      </w:ins>
      <w:ins w:id="97" w:author="Katia Sofia Illescas Brol" w:date="2023-09-27T10:46:00Z">
        <w:r>
          <w:rPr>
            <w:iCs/>
          </w:rPr>
          <w:t xml:space="preserve">and </w:t>
        </w:r>
      </w:ins>
      <w:proofErr w:type="spellStart"/>
      <w:ins w:id="98" w:author="Katia Sofia Illescas Brol" w:date="2023-09-27T10:44:00Z">
        <w:r>
          <w:rPr>
            <w:iCs/>
          </w:rPr>
          <w:t>trigonelline</w:t>
        </w:r>
      </w:ins>
      <w:proofErr w:type="spellEnd"/>
      <w:ins w:id="99" w:author="Katia Sofia Illescas Brol" w:date="2023-09-27T10:46:00Z">
        <w:r>
          <w:rPr>
            <w:iCs/>
          </w:rPr>
          <w:t xml:space="preserve">, while </w:t>
        </w:r>
      </w:ins>
      <w:del w:id="100" w:author="Katia Sofia Illescas Brol" w:date="2023-09-27T10:43:00Z">
        <w:r w:rsidRPr="001556EF" w:rsidDel="00807F53">
          <w:rPr>
            <w:iCs/>
          </w:rPr>
          <w:delText xml:space="preserve">showed </w:delText>
        </w:r>
      </w:del>
      <w:del w:id="101" w:author="Katia Sofia Illescas Brol" w:date="2023-09-26T18:20:00Z">
        <w:r w:rsidRPr="001556EF" w:rsidDel="005B16C1">
          <w:rPr>
            <w:iCs/>
          </w:rPr>
          <w:delText xml:space="preserve">a few </w:delText>
        </w:r>
      </w:del>
      <w:del w:id="102" w:author="Katia Sofia Illescas Brol" w:date="2023-09-27T10:44:00Z">
        <w:r w:rsidRPr="001556EF" w:rsidDel="00807F53">
          <w:rPr>
            <w:iCs/>
          </w:rPr>
          <w:delText xml:space="preserve">more metabolites </w:delText>
        </w:r>
      </w:del>
      <w:del w:id="103" w:author="Katia Sofia Illescas Brol" w:date="2023-09-27T10:43:00Z">
        <w:r w:rsidRPr="001556EF" w:rsidDel="00807F53">
          <w:rPr>
            <w:iCs/>
          </w:rPr>
          <w:delText>that had</w:delText>
        </w:r>
      </w:del>
      <w:del w:id="104" w:author="Katia Sofia Illescas Brol" w:date="2023-09-27T10:44:00Z">
        <w:r w:rsidRPr="001556EF" w:rsidDel="00807F53">
          <w:rPr>
            <w:iCs/>
          </w:rPr>
          <w:delText xml:space="preserve"> increased concentrations when compared to controls than did </w:delText>
        </w:r>
      </w:del>
      <w:r w:rsidRPr="001556EF">
        <w:rPr>
          <w:b/>
          <w:bCs/>
          <w:iCs/>
        </w:rPr>
        <w:t xml:space="preserve">H) </w:t>
      </w:r>
      <w:del w:id="105" w:author="Katia Sofia Illescas Brol" w:date="2023-09-27T10:51:00Z">
        <w:r w:rsidRPr="001556EF" w:rsidDel="00100295">
          <w:rPr>
            <w:b/>
            <w:iCs/>
          </w:rPr>
          <w:delText>hypo-glutamatergic</w:delText>
        </w:r>
      </w:del>
      <w:proofErr w:type="spellStart"/>
      <w:ins w:id="106" w:author="Katia Sofia Illescas Brol" w:date="2023-09-27T10:51:00Z">
        <w:r>
          <w:rPr>
            <w:b/>
            <w:iCs/>
          </w:rPr>
          <w:t>hypoglutamatergic</w:t>
        </w:r>
      </w:ins>
      <w:proofErr w:type="spellEnd"/>
      <w:r w:rsidRPr="001556EF">
        <w:rPr>
          <w:b/>
          <w:iCs/>
        </w:rPr>
        <w:t xml:space="preserve"> patients</w:t>
      </w:r>
      <w:ins w:id="107" w:author="Katia Sofia Illescas Brol" w:date="2023-09-27T10:46:00Z">
        <w:r>
          <w:rPr>
            <w:b/>
            <w:iCs/>
          </w:rPr>
          <w:t xml:space="preserve"> </w:t>
        </w:r>
        <w:r>
          <w:rPr>
            <w:iCs/>
          </w:rPr>
          <w:t xml:space="preserve">had increased concentrations of urea, </w:t>
        </w:r>
        <w:proofErr w:type="spellStart"/>
        <w:r>
          <w:rPr>
            <w:iCs/>
          </w:rPr>
          <w:t>trigonelline</w:t>
        </w:r>
        <w:proofErr w:type="spellEnd"/>
        <w:r>
          <w:rPr>
            <w:iCs/>
          </w:rPr>
          <w:t xml:space="preserve">, and </w:t>
        </w:r>
      </w:ins>
      <w:ins w:id="108" w:author="Katia Sofia Illescas Brol" w:date="2023-09-27T10:47:00Z">
        <w:r>
          <w:rPr>
            <w:iCs/>
          </w:rPr>
          <w:t>indole-3-propionic acid.</w:t>
        </w:r>
      </w:ins>
      <w:del w:id="109" w:author="Katia Sofia Illescas Brol" w:date="2023-09-27T10:47:00Z">
        <w:r w:rsidRPr="001556EF" w:rsidDel="00807F53">
          <w:rPr>
            <w:iCs/>
          </w:rPr>
          <w:delText>,</w:delText>
        </w:r>
      </w:del>
      <w:ins w:id="110" w:author="Katia Sofia Illescas Brol" w:date="2023-09-27T10:47:00Z">
        <w:r>
          <w:rPr>
            <w:iCs/>
          </w:rPr>
          <w:t xml:space="preserve"> </w:t>
        </w:r>
      </w:ins>
      <w:del w:id="111" w:author="Katia Sofia Illescas Brol" w:date="2023-09-27T10:47:00Z">
        <w:r w:rsidRPr="001556EF" w:rsidDel="00807F53">
          <w:rPr>
            <w:iCs/>
          </w:rPr>
          <w:delText xml:space="preserve"> but</w:delText>
        </w:r>
      </w:del>
      <w:proofErr w:type="gramStart"/>
      <w:ins w:id="112" w:author="Katia Sofia Illescas Brol" w:date="2023-09-27T10:48:00Z">
        <w:r>
          <w:rPr>
            <w:iCs/>
          </w:rPr>
          <w:t>but</w:t>
        </w:r>
        <w:proofErr w:type="gramEnd"/>
        <w:r>
          <w:rPr>
            <w:iCs/>
          </w:rPr>
          <w:t xml:space="preserve"> the rest of the altered metabolites all had decreased concentrations in patient cohorts.</w:t>
        </w:r>
      </w:ins>
      <w:del w:id="113" w:author="Katia Sofia Illescas Brol" w:date="2023-09-27T10:48:00Z">
        <w:r w:rsidRPr="001556EF" w:rsidDel="00807F53">
          <w:rPr>
            <w:iCs/>
          </w:rPr>
          <w:delText xml:space="preserve"> </w:delText>
        </w:r>
      </w:del>
      <w:del w:id="114" w:author="Katia Sofia Illescas Brol" w:date="2023-09-27T10:47:00Z">
        <w:r w:rsidRPr="001556EF" w:rsidDel="00807F53">
          <w:rPr>
            <w:iCs/>
          </w:rPr>
          <w:delText>o</w:delText>
        </w:r>
      </w:del>
      <w:del w:id="115" w:author="Katia Sofia Illescas Brol" w:date="2023-09-27T10:48:00Z">
        <w:r w:rsidRPr="001556EF" w:rsidDel="00807F53">
          <w:rPr>
            <w:iCs/>
          </w:rPr>
          <w:delText>verall the alte</w:delText>
        </w:r>
      </w:del>
      <w:del w:id="116" w:author="Katia Sofia Illescas Brol" w:date="2023-09-27T10:47:00Z">
        <w:r w:rsidRPr="001556EF" w:rsidDel="00807F53">
          <w:rPr>
            <w:iCs/>
          </w:rPr>
          <w:delText>red</w:delText>
        </w:r>
      </w:del>
      <w:del w:id="117" w:author="Katia Sofia Illescas Brol" w:date="2023-09-27T10:48:00Z">
        <w:r w:rsidRPr="001556EF" w:rsidDel="00807F53">
          <w:rPr>
            <w:iCs/>
          </w:rPr>
          <w:delText xml:space="preserve"> metabolites were decreased in both groups of patients</w:delText>
        </w:r>
      </w:del>
    </w:p>
    <w:p w:rsidR="00DE0AF9" w:rsidRPr="004A048D" w:rsidRDefault="00DE0AF9" w:rsidP="00C43253">
      <w:pPr>
        <w:rPr>
          <w:bCs/>
          <w:iCs/>
        </w:rPr>
      </w:pPr>
      <w:r w:rsidRPr="001556EF">
        <w:rPr>
          <w:b/>
        </w:rPr>
        <w:t>Figure 3</w:t>
      </w:r>
      <w:r>
        <w:rPr>
          <w:b/>
        </w:rPr>
        <w:t>.</w:t>
      </w:r>
      <w:r w:rsidRPr="001556EF">
        <w:rPr>
          <w:b/>
          <w:bCs/>
          <w:iCs/>
        </w:rPr>
        <w:t xml:space="preserve"> Pathways affected by selected metabolites. </w:t>
      </w:r>
      <w:ins w:id="118" w:author="Katia Sofia Illescas Brol" w:date="2023-09-27T20:38:00Z">
        <w:r w:rsidRPr="004A048D">
          <w:rPr>
            <w:bCs/>
            <w:iCs/>
            <w:rPrChange w:id="119" w:author="Katia Sofia Illescas Brol" w:date="2023-09-27T20:49:00Z">
              <w:rPr>
                <w:b/>
                <w:bCs/>
                <w:iCs/>
              </w:rPr>
            </w:rPrChange>
          </w:rPr>
          <w:t xml:space="preserve">Selected metabolites </w:t>
        </w:r>
        <w:proofErr w:type="gramStart"/>
        <w:r w:rsidRPr="004A048D">
          <w:rPr>
            <w:bCs/>
            <w:iCs/>
            <w:rPrChange w:id="120" w:author="Katia Sofia Illescas Brol" w:date="2023-09-27T20:49:00Z">
              <w:rPr>
                <w:b/>
                <w:bCs/>
                <w:iCs/>
              </w:rPr>
            </w:rPrChange>
          </w:rPr>
          <w:t>were converted to their KEGG compound IDs and mapped to their corresponding pathways</w:t>
        </w:r>
        <w:proofErr w:type="gramEnd"/>
        <w:r w:rsidRPr="004A048D">
          <w:rPr>
            <w:bCs/>
            <w:iCs/>
            <w:rPrChange w:id="121" w:author="Katia Sofia Illescas Brol" w:date="2023-09-27T20:49:00Z">
              <w:rPr>
                <w:b/>
                <w:bCs/>
                <w:iCs/>
              </w:rPr>
            </w:rPrChange>
          </w:rPr>
          <w:t>.</w:t>
        </w:r>
      </w:ins>
      <w:ins w:id="122" w:author="Katia Sofia Illescas Brol" w:date="2023-09-27T20:51:00Z">
        <w:r>
          <w:rPr>
            <w:bCs/>
            <w:iCs/>
          </w:rPr>
          <w:t xml:space="preserve"> </w:t>
        </w:r>
      </w:ins>
      <w:ins w:id="123" w:author="Katia Sofia Illescas Brol" w:date="2023-09-27T20:52:00Z">
        <w:r>
          <w:rPr>
            <w:bCs/>
            <w:iCs/>
          </w:rPr>
          <w:t xml:space="preserve">Only human pathways </w:t>
        </w:r>
        <w:proofErr w:type="gramStart"/>
        <w:r>
          <w:rPr>
            <w:bCs/>
            <w:iCs/>
          </w:rPr>
          <w:t>were taken</w:t>
        </w:r>
        <w:proofErr w:type="gramEnd"/>
        <w:r>
          <w:rPr>
            <w:bCs/>
            <w:iCs/>
          </w:rPr>
          <w:t xml:space="preserve"> into account, and pathways</w:t>
        </w:r>
      </w:ins>
      <w:ins w:id="124" w:author="Katia Sofia Illescas Brol" w:date="2023-09-27T20:54:00Z">
        <w:r>
          <w:rPr>
            <w:bCs/>
            <w:iCs/>
          </w:rPr>
          <w:t xml:space="preserve"> unrelated to the nervous system</w:t>
        </w:r>
      </w:ins>
      <w:ins w:id="125" w:author="Katia Sofia Illescas Brol" w:date="2023-09-27T20:52:00Z">
        <w:r>
          <w:rPr>
            <w:bCs/>
            <w:iCs/>
          </w:rPr>
          <w:t xml:space="preserve"> were filtered out.</w:t>
        </w:r>
      </w:ins>
      <w:ins w:id="126" w:author="Katia Sofia Illescas Brol" w:date="2023-09-27T20:38:00Z">
        <w:r w:rsidRPr="004A048D">
          <w:rPr>
            <w:bCs/>
            <w:iCs/>
            <w:rPrChange w:id="127" w:author="Katia Sofia Illescas Brol" w:date="2023-09-27T20:49:00Z">
              <w:rPr>
                <w:b/>
                <w:bCs/>
                <w:iCs/>
              </w:rPr>
            </w:rPrChange>
          </w:rPr>
          <w:t xml:space="preserve"> </w:t>
        </w:r>
      </w:ins>
      <w:del w:id="128" w:author="Katia Sofia Illescas Brol" w:date="2023-09-27T20:39:00Z">
        <w:r w:rsidRPr="001556EF" w:rsidDel="00D94F9F">
          <w:rPr>
            <w:iCs/>
          </w:rPr>
          <w:delText>Altered metabolites for b</w:delText>
        </w:r>
      </w:del>
      <w:del w:id="129" w:author="Katia Sofia Illescas Brol" w:date="2023-09-27T20:41:00Z">
        <w:r w:rsidRPr="001556EF" w:rsidDel="00D94F9F">
          <w:rPr>
            <w:iCs/>
          </w:rPr>
          <w:delText xml:space="preserve">oth </w:delText>
        </w:r>
      </w:del>
      <w:del w:id="130" w:author="Katia Sofia Illescas Brol" w:date="2023-09-27T10:50:00Z">
        <w:r w:rsidRPr="001556EF" w:rsidDel="00100295">
          <w:rPr>
            <w:iCs/>
          </w:rPr>
          <w:delText xml:space="preserve">RTT </w:delText>
        </w:r>
      </w:del>
      <w:del w:id="131" w:author="Katia Sofia Illescas Brol" w:date="2023-09-27T20:41:00Z">
        <w:r w:rsidRPr="001556EF" w:rsidDel="00D94F9F">
          <w:rPr>
            <w:iCs/>
          </w:rPr>
          <w:delText xml:space="preserve">and </w:delText>
        </w:r>
      </w:del>
      <w:del w:id="132" w:author="Katia Sofia Illescas Brol" w:date="2023-09-27T10:51:00Z">
        <w:r w:rsidRPr="001556EF" w:rsidDel="00100295">
          <w:rPr>
            <w:iCs/>
          </w:rPr>
          <w:delText>hypo-glutamatergic</w:delText>
        </w:r>
      </w:del>
      <w:del w:id="133" w:author="Katia Sofia Illescas Brol" w:date="2023-09-27T20:41:00Z">
        <w:r w:rsidRPr="001556EF" w:rsidDel="00D94F9F">
          <w:rPr>
            <w:iCs/>
          </w:rPr>
          <w:delText xml:space="preserve"> patients</w:delText>
        </w:r>
      </w:del>
      <w:del w:id="134" w:author="Katia Sofia Illescas Brol" w:date="2023-09-27T20:36:00Z">
        <w:r w:rsidRPr="001556EF" w:rsidDel="00D94F9F">
          <w:rPr>
            <w:iCs/>
          </w:rPr>
          <w:delText xml:space="preserve"> had the highest impact </w:delText>
        </w:r>
      </w:del>
      <w:del w:id="135" w:author="Katia Sofia Illescas Brol" w:date="2023-09-27T20:40:00Z">
        <w:r w:rsidRPr="001556EF" w:rsidDel="00D94F9F">
          <w:rPr>
            <w:iCs/>
          </w:rPr>
          <w:delText xml:space="preserve">in </w:delText>
        </w:r>
      </w:del>
      <w:ins w:id="136" w:author="Katia Sofia Illescas Brol" w:date="2023-09-27T21:12:00Z">
        <w:r>
          <w:rPr>
            <w:iCs/>
          </w:rPr>
          <w:t xml:space="preserve">ABC transporters, </w:t>
        </w:r>
      </w:ins>
      <w:bookmarkStart w:id="137" w:name="_GoBack"/>
      <w:bookmarkEnd w:id="137"/>
      <w:ins w:id="138" w:author="Katia Sofia Illescas Brol" w:date="2023-09-27T20:41:00Z">
        <w:r>
          <w:rPr>
            <w:iCs/>
          </w:rPr>
          <w:t>g</w:t>
        </w:r>
      </w:ins>
      <w:del w:id="139" w:author="Katia Sofia Illescas Brol" w:date="2023-09-27T20:41:00Z">
        <w:r w:rsidRPr="001556EF" w:rsidDel="00D94F9F">
          <w:rPr>
            <w:iCs/>
          </w:rPr>
          <w:delText>g</w:delText>
        </w:r>
      </w:del>
      <w:r w:rsidRPr="001556EF">
        <w:rPr>
          <w:iCs/>
        </w:rPr>
        <w:t>alactose metabolism</w:t>
      </w:r>
      <w:ins w:id="140" w:author="Katia Sofia Illescas Brol" w:date="2023-09-27T21:10:00Z">
        <w:r>
          <w:rPr>
            <w:iCs/>
          </w:rPr>
          <w:t>,</w:t>
        </w:r>
      </w:ins>
      <w:ins w:id="141" w:author="Katia Sofia Illescas Brol" w:date="2023-09-27T21:11:00Z">
        <w:r>
          <w:rPr>
            <w:iCs/>
          </w:rPr>
          <w:t xml:space="preserve"> tryptophan metabolism,</w:t>
        </w:r>
      </w:ins>
      <w:ins w:id="142" w:author="Katia Sofia Illescas Brol" w:date="2023-09-27T20:45:00Z">
        <w:r>
          <w:rPr>
            <w:iCs/>
          </w:rPr>
          <w:t xml:space="preserve"> and</w:t>
        </w:r>
      </w:ins>
      <w:del w:id="143" w:author="Katia Sofia Illescas Brol" w:date="2023-09-27T20:45:00Z">
        <w:r w:rsidRPr="001556EF" w:rsidDel="004A048D">
          <w:rPr>
            <w:iCs/>
          </w:rPr>
          <w:delText>,</w:delText>
        </w:r>
      </w:del>
      <w:r w:rsidRPr="001556EF">
        <w:rPr>
          <w:iCs/>
        </w:rPr>
        <w:t xml:space="preserve"> amino sugar and nucleotide sugar metabolism</w:t>
      </w:r>
      <w:del w:id="144" w:author="Katia Sofia Illescas Brol" w:date="2023-09-27T20:45:00Z">
        <w:r w:rsidRPr="001556EF" w:rsidDel="004A048D">
          <w:rPr>
            <w:iCs/>
          </w:rPr>
          <w:delText>,</w:delText>
        </w:r>
      </w:del>
      <w:r w:rsidRPr="001556EF">
        <w:rPr>
          <w:iCs/>
        </w:rPr>
        <w:t xml:space="preserve"> </w:t>
      </w:r>
      <w:del w:id="145" w:author="Katia Sofia Illescas Brol" w:date="2023-09-27T20:45:00Z">
        <w:r w:rsidRPr="001556EF" w:rsidDel="004A048D">
          <w:rPr>
            <w:iCs/>
          </w:rPr>
          <w:delText>and glycerolipid metabolism</w:delText>
        </w:r>
      </w:del>
      <w:ins w:id="146" w:author="Katia Sofia Illescas Brol" w:date="2023-09-27T20:36:00Z">
        <w:r>
          <w:rPr>
            <w:iCs/>
          </w:rPr>
          <w:t xml:space="preserve">had the highest </w:t>
        </w:r>
      </w:ins>
      <w:ins w:id="147" w:author="Katia Sofia Illescas Brol" w:date="2023-09-27T20:46:00Z">
        <w:r>
          <w:rPr>
            <w:iCs/>
          </w:rPr>
          <w:t>numbers</w:t>
        </w:r>
      </w:ins>
      <w:ins w:id="148" w:author="Katia Sofia Illescas Brol" w:date="2023-09-27T20:36:00Z">
        <w:r>
          <w:rPr>
            <w:iCs/>
          </w:rPr>
          <w:t xml:space="preserve"> of altered metabolites </w:t>
        </w:r>
      </w:ins>
      <w:ins w:id="149" w:author="Katia Sofia Illescas Brol" w:date="2023-09-27T20:41:00Z">
        <w:r>
          <w:rPr>
            <w:iCs/>
          </w:rPr>
          <w:t xml:space="preserve">for both A) </w:t>
        </w:r>
        <w:proofErr w:type="spellStart"/>
        <w:r>
          <w:rPr>
            <w:iCs/>
          </w:rPr>
          <w:t>hyperglutamatergic</w:t>
        </w:r>
        <w:proofErr w:type="spellEnd"/>
        <w:r>
          <w:rPr>
            <w:iCs/>
          </w:rPr>
          <w:t xml:space="preserve">, and B) </w:t>
        </w:r>
        <w:proofErr w:type="spellStart"/>
        <w:r>
          <w:rPr>
            <w:iCs/>
          </w:rPr>
          <w:t>hypoglutamatergic</w:t>
        </w:r>
        <w:proofErr w:type="spellEnd"/>
        <w:r>
          <w:rPr>
            <w:iCs/>
          </w:rPr>
          <w:t xml:space="preserve"> patient</w:t>
        </w:r>
      </w:ins>
      <w:ins w:id="150" w:author="Katia Sofia Illescas Brol" w:date="2023-09-27T20:46:00Z">
        <w:r>
          <w:rPr>
            <w:iCs/>
          </w:rPr>
          <w:t>s</w:t>
        </w:r>
      </w:ins>
      <w:del w:id="151" w:author="Katia Sofia Illescas Brol" w:date="2023-09-27T20:45:00Z">
        <w:r w:rsidRPr="001556EF" w:rsidDel="004A048D">
          <w:rPr>
            <w:iCs/>
          </w:rPr>
          <w:delText>.</w:delText>
        </w:r>
      </w:del>
      <w:del w:id="152" w:author="Katia Sofia Illescas Brol" w:date="2023-09-27T20:42:00Z">
        <w:r w:rsidRPr="001556EF" w:rsidDel="00D94F9F">
          <w:rPr>
            <w:iCs/>
          </w:rPr>
          <w:delText xml:space="preserve"> The pathways that were most altered were ABC transporters, galactose metabolism, and tryptophan metabolism</w:delText>
        </w:r>
      </w:del>
      <w:r w:rsidRPr="001556EF">
        <w:rPr>
          <w:iCs/>
        </w:rPr>
        <w:t>.</w:t>
      </w:r>
      <w:ins w:id="153" w:author="Katia Sofia Illescas Brol" w:date="2023-09-27T20:48:00Z">
        <w:r>
          <w:rPr>
            <w:iCs/>
          </w:rPr>
          <w:t xml:space="preserve"> </w:t>
        </w:r>
      </w:ins>
      <w:del w:id="154" w:author="Katia Sofia Illescas Brol" w:date="2023-09-27T21:09:00Z">
        <w:r w:rsidDel="00DE0AF9">
          <w:rPr>
            <w:iCs/>
          </w:rPr>
          <w:delText>T</w:delText>
        </w:r>
      </w:del>
    </w:p>
    <w:p w:rsidR="00DE0AF9" w:rsidRPr="007F6584" w:rsidRDefault="00DE0AF9" w:rsidP="00E75C4B">
      <w:pPr>
        <w:rPr>
          <w:iCs/>
        </w:rPr>
      </w:pPr>
      <w:r w:rsidRPr="001556EF">
        <w:rPr>
          <w:b/>
          <w:bCs/>
        </w:rPr>
        <w:t>Figure 4.</w:t>
      </w:r>
      <w:r w:rsidRPr="001556EF">
        <w:t xml:space="preserve"> </w:t>
      </w:r>
      <w:r w:rsidRPr="001556EF">
        <w:rPr>
          <w:b/>
          <w:bCs/>
          <w:iCs/>
        </w:rPr>
        <w:t>Alterations in amino acid metabolism. A)</w:t>
      </w:r>
      <w:r w:rsidRPr="001556EF">
        <w:rPr>
          <w:iCs/>
        </w:rPr>
        <w:t xml:space="preserve"> </w:t>
      </w:r>
      <w:r>
        <w:rPr>
          <w:iCs/>
        </w:rPr>
        <w:t xml:space="preserve">Summary of tryptophan metabolism pathways. </w:t>
      </w:r>
      <w:r w:rsidRPr="000228CD">
        <w:rPr>
          <w:b/>
          <w:bCs/>
          <w:iCs/>
        </w:rPr>
        <w:t xml:space="preserve">B) </w:t>
      </w:r>
      <w:r w:rsidRPr="001556EF">
        <w:rPr>
          <w:b/>
          <w:bCs/>
          <w:iCs/>
        </w:rPr>
        <w:t>Alterations in tryptophan metabolism.</w:t>
      </w:r>
      <w:r w:rsidRPr="001556EF">
        <w:rPr>
          <w:iCs/>
        </w:rPr>
        <w:t xml:space="preserve"> Of the metabolites involved in tryptophan metabolism that were analyzed, only 5-Hydroxyindole-3-acetic acid </w:t>
      </w:r>
      <w:ins w:id="155" w:author="Katia Sofia Illescas Brol" w:date="2023-09-27T11:03:00Z">
        <w:r>
          <w:rPr>
            <w:iCs/>
          </w:rPr>
          <w:t xml:space="preserve">and </w:t>
        </w:r>
        <w:r w:rsidRPr="001556EF">
          <w:rPr>
            <w:iCs/>
          </w:rPr>
          <w:t xml:space="preserve">kynurenine </w:t>
        </w:r>
        <w:r>
          <w:rPr>
            <w:iCs/>
          </w:rPr>
          <w:t xml:space="preserve"> </w:t>
        </w:r>
      </w:ins>
      <w:del w:id="156" w:author="Katia Sofia Illescas Brol" w:date="2023-09-27T11:03:00Z">
        <w:r w:rsidRPr="001556EF" w:rsidDel="007F6584">
          <w:rPr>
            <w:iCs/>
          </w:rPr>
          <w:delText>was</w:delText>
        </w:r>
      </w:del>
      <w:ins w:id="157" w:author="Katia Sofia Illescas Brol" w:date="2023-09-27T11:03:00Z">
        <w:r>
          <w:rPr>
            <w:iCs/>
          </w:rPr>
          <w:t>were</w:t>
        </w:r>
      </w:ins>
      <w:r w:rsidRPr="001556EF">
        <w:rPr>
          <w:iCs/>
        </w:rPr>
        <w:t xml:space="preserve"> significantly decreased in both disease groups, while </w:t>
      </w:r>
      <w:del w:id="158" w:author="Katia Sofia Illescas Brol" w:date="2023-09-27T11:03:00Z">
        <w:r w:rsidRPr="001556EF" w:rsidDel="007F6584">
          <w:rPr>
            <w:iCs/>
          </w:rPr>
          <w:delText xml:space="preserve">kynurenine </w:delText>
        </w:r>
      </w:del>
      <w:proofErr w:type="spellStart"/>
      <w:ins w:id="159" w:author="Katia Sofia Illescas Brol" w:date="2023-09-27T11:04:00Z">
        <w:r>
          <w:rPr>
            <w:iCs/>
          </w:rPr>
          <w:t>kynurenic</w:t>
        </w:r>
        <w:proofErr w:type="spellEnd"/>
        <w:r>
          <w:rPr>
            <w:iCs/>
          </w:rPr>
          <w:t xml:space="preserve"> acid </w:t>
        </w:r>
      </w:ins>
      <w:r w:rsidRPr="001556EF">
        <w:rPr>
          <w:iCs/>
        </w:rPr>
        <w:t xml:space="preserve">was significantly decreased in </w:t>
      </w:r>
      <w:proofErr w:type="spellStart"/>
      <w:ins w:id="160" w:author="Katia Sofia Illescas Brol" w:date="2023-09-27T11:03:00Z">
        <w:r>
          <w:rPr>
            <w:b/>
            <w:iCs/>
            <w:highlight w:val="yellow"/>
          </w:rPr>
          <w:t>hypoglutamatergic</w:t>
        </w:r>
        <w:proofErr w:type="spellEnd"/>
        <w:r w:rsidRPr="001556EF" w:rsidDel="00100295">
          <w:rPr>
            <w:iCs/>
          </w:rPr>
          <w:t xml:space="preserve"> </w:t>
        </w:r>
      </w:ins>
      <w:del w:id="161" w:author="Katia Sofia Illescas Brol" w:date="2023-09-27T11:03:00Z">
        <w:r w:rsidRPr="001556EF" w:rsidDel="007F6584">
          <w:rPr>
            <w:iCs/>
          </w:rPr>
          <w:delText xml:space="preserve">RTT </w:delText>
        </w:r>
      </w:del>
      <w:r w:rsidRPr="001556EF">
        <w:rPr>
          <w:iCs/>
        </w:rPr>
        <w:t xml:space="preserve">patients and non-significantly decreased in </w:t>
      </w:r>
      <w:del w:id="162" w:author="Katia Sofia Illescas Brol" w:date="2023-09-27T10:51:00Z">
        <w:r w:rsidRPr="001556EF" w:rsidDel="00100295">
          <w:rPr>
            <w:iCs/>
          </w:rPr>
          <w:delText>hypo-glutamatergic</w:delText>
        </w:r>
      </w:del>
      <w:proofErr w:type="spellStart"/>
      <w:ins w:id="163" w:author="Katia Sofia Illescas Brol" w:date="2023-09-27T10:51:00Z">
        <w:r>
          <w:rPr>
            <w:iCs/>
          </w:rPr>
          <w:t>hyperglutamatergic</w:t>
        </w:r>
      </w:ins>
      <w:proofErr w:type="spellEnd"/>
      <w:r w:rsidRPr="001556EF">
        <w:rPr>
          <w:iCs/>
        </w:rPr>
        <w:t xml:space="preserve"> patients. Tryptophan</w:t>
      </w:r>
      <w:ins w:id="164" w:author="Katia Sofia Illescas Brol" w:date="2023-09-27T11:05:00Z">
        <w:r>
          <w:rPr>
            <w:iCs/>
          </w:rPr>
          <w:t xml:space="preserve"> and</w:t>
        </w:r>
      </w:ins>
      <w:del w:id="165" w:author="Katia Sofia Illescas Brol" w:date="2023-09-27T11:05:00Z">
        <w:r w:rsidRPr="001556EF" w:rsidDel="007F6584">
          <w:rPr>
            <w:iCs/>
          </w:rPr>
          <w:delText>,</w:delText>
        </w:r>
      </w:del>
      <w:r w:rsidRPr="001556EF">
        <w:rPr>
          <w:iCs/>
        </w:rPr>
        <w:t xml:space="preserve"> N-Acetyl-5-hydroxytryptamine</w:t>
      </w:r>
      <w:del w:id="166" w:author="Katia Sofia Illescas Brol" w:date="2023-09-27T11:05:00Z">
        <w:r w:rsidRPr="001556EF" w:rsidDel="007F6584">
          <w:rPr>
            <w:iCs/>
          </w:rPr>
          <w:delText>, anthranilic acid, and kynurenic acid</w:delText>
        </w:r>
      </w:del>
      <w:r w:rsidRPr="001556EF">
        <w:rPr>
          <w:iCs/>
        </w:rPr>
        <w:t xml:space="preserve"> showed a slight decrease that was not statistically significant in both </w:t>
      </w:r>
      <w:del w:id="167" w:author="Katia Sofia Illescas Brol" w:date="2023-09-27T11:05:00Z">
        <w:r w:rsidRPr="001556EF" w:rsidDel="007F6584">
          <w:rPr>
            <w:iCs/>
          </w:rPr>
          <w:delText xml:space="preserve">RTT </w:delText>
        </w:r>
      </w:del>
      <w:proofErr w:type="spellStart"/>
      <w:ins w:id="168" w:author="Katia Sofia Illescas Brol" w:date="2023-09-27T11:05:00Z">
        <w:r>
          <w:rPr>
            <w:iCs/>
          </w:rPr>
          <w:t>hyper</w:t>
        </w:r>
      </w:ins>
      <w:ins w:id="169" w:author="Katia Sofia Illescas Brol" w:date="2023-09-27T20:55:00Z">
        <w:r>
          <w:rPr>
            <w:iCs/>
          </w:rPr>
          <w:t>glutamatergic</w:t>
        </w:r>
        <w:proofErr w:type="spellEnd"/>
        <w:r>
          <w:rPr>
            <w:iCs/>
          </w:rPr>
          <w:t xml:space="preserve"> </w:t>
        </w:r>
      </w:ins>
      <w:r w:rsidRPr="001556EF">
        <w:rPr>
          <w:iCs/>
        </w:rPr>
        <w:t xml:space="preserve">and </w:t>
      </w:r>
      <w:del w:id="170" w:author="Katia Sofia Illescas Brol" w:date="2023-09-27T10:51:00Z">
        <w:r w:rsidRPr="001556EF" w:rsidDel="00100295">
          <w:rPr>
            <w:iCs/>
          </w:rPr>
          <w:delText>hypo-glutamatergic</w:delText>
        </w:r>
      </w:del>
      <w:proofErr w:type="spellStart"/>
      <w:ins w:id="171" w:author="Katia Sofia Illescas Brol" w:date="2023-09-27T10:51:00Z">
        <w:r>
          <w:rPr>
            <w:iCs/>
          </w:rPr>
          <w:t>hypoglutamatergic</w:t>
        </w:r>
      </w:ins>
      <w:proofErr w:type="spellEnd"/>
      <w:r w:rsidRPr="001556EF">
        <w:rPr>
          <w:iCs/>
        </w:rPr>
        <w:t xml:space="preserve"> patients</w:t>
      </w:r>
      <w:ins w:id="172" w:author="Katia Sofia Illescas Brol" w:date="2023-09-27T11:05:00Z">
        <w:r>
          <w:rPr>
            <w:iCs/>
          </w:rPr>
          <w:t xml:space="preserve">, while </w:t>
        </w:r>
        <w:proofErr w:type="spellStart"/>
        <w:r>
          <w:rPr>
            <w:iCs/>
          </w:rPr>
          <w:t>trigonelline</w:t>
        </w:r>
        <w:proofErr w:type="spellEnd"/>
        <w:r>
          <w:rPr>
            <w:iCs/>
          </w:rPr>
          <w:t xml:space="preserve"> was non-significantly increased in both groups</w:t>
        </w:r>
      </w:ins>
      <w:ins w:id="173" w:author="Katia Sofia Illescas Brol" w:date="2023-09-27T11:06:00Z">
        <w:r>
          <w:rPr>
            <w:iCs/>
          </w:rPr>
          <w:t xml:space="preserve">. </w:t>
        </w:r>
        <w:r>
          <w:rPr>
            <w:iCs/>
          </w:rPr>
          <w:lastRenderedPageBreak/>
          <w:t xml:space="preserve">Interestingly, </w:t>
        </w:r>
        <w:proofErr w:type="spellStart"/>
        <w:r>
          <w:rPr>
            <w:iCs/>
          </w:rPr>
          <w:t>kynurenic</w:t>
        </w:r>
        <w:proofErr w:type="spellEnd"/>
        <w:r>
          <w:rPr>
            <w:iCs/>
          </w:rPr>
          <w:t xml:space="preserve"> acid </w:t>
        </w:r>
        <w:proofErr w:type="gramStart"/>
        <w:r>
          <w:rPr>
            <w:iCs/>
          </w:rPr>
          <w:t xml:space="preserve">was </w:t>
        </w:r>
      </w:ins>
      <w:ins w:id="174" w:author="Katia Sofia Illescas Brol" w:date="2023-09-27T11:08:00Z">
        <w:r>
          <w:rPr>
            <w:iCs/>
          </w:rPr>
          <w:t xml:space="preserve">also </w:t>
        </w:r>
      </w:ins>
      <w:ins w:id="175" w:author="Katia Sofia Illescas Brol" w:date="2023-09-27T11:06:00Z">
        <w:r>
          <w:rPr>
            <w:iCs/>
          </w:rPr>
          <w:t>significantly decreased</w:t>
        </w:r>
        <w:proofErr w:type="gramEnd"/>
        <w:r>
          <w:rPr>
            <w:iCs/>
          </w:rPr>
          <w:t xml:space="preserve"> in </w:t>
        </w:r>
        <w:proofErr w:type="spellStart"/>
        <w:r>
          <w:rPr>
            <w:iCs/>
          </w:rPr>
          <w:t>hypoglutamatergic</w:t>
        </w:r>
        <w:proofErr w:type="spellEnd"/>
        <w:r>
          <w:rPr>
            <w:iCs/>
          </w:rPr>
          <w:t xml:space="preserve"> patients compared to </w:t>
        </w:r>
        <w:proofErr w:type="spellStart"/>
        <w:r>
          <w:rPr>
            <w:iCs/>
          </w:rPr>
          <w:t>hyperglutamatergic</w:t>
        </w:r>
        <w:proofErr w:type="spellEnd"/>
        <w:r>
          <w:rPr>
            <w:iCs/>
          </w:rPr>
          <w:t xml:space="preserve"> patients</w:t>
        </w:r>
      </w:ins>
      <w:del w:id="176" w:author="Katia Sofia Illescas Brol" w:date="2023-09-27T11:06:00Z">
        <w:r w:rsidRPr="001556EF" w:rsidDel="007F6584">
          <w:rPr>
            <w:iCs/>
          </w:rPr>
          <w:delText>. 3-Hydroxyanthranilic acid did not vary between either group and the controls.</w:delText>
        </w:r>
      </w:del>
      <w:ins w:id="177" w:author="Katia Sofia Illescas Brol" w:date="2023-09-27T11:08:00Z">
        <w:r>
          <w:rPr>
            <w:iCs/>
          </w:rPr>
          <w:t xml:space="preserve"> </w:t>
        </w:r>
        <w:r>
          <w:rPr>
            <w:b/>
            <w:iCs/>
          </w:rPr>
          <w:t xml:space="preserve">C) </w:t>
        </w:r>
      </w:ins>
      <w:ins w:id="178" w:author="Katia Sofia Illescas Brol" w:date="2023-09-27T11:09:00Z">
        <w:r>
          <w:rPr>
            <w:b/>
            <w:iCs/>
          </w:rPr>
          <w:t>Alterations in other amino acids.</w:t>
        </w:r>
      </w:ins>
      <w:ins w:id="179" w:author="Katia Sofia Illescas Brol" w:date="2023-09-27T21:01:00Z">
        <w:r>
          <w:rPr>
            <w:b/>
            <w:iCs/>
          </w:rPr>
          <w:t xml:space="preserve"> </w:t>
        </w:r>
      </w:ins>
      <w:ins w:id="180" w:author="Katia Sofia Illescas Brol" w:date="2023-09-27T21:02:00Z">
        <w:r w:rsidRPr="000E13DA">
          <w:rPr>
            <w:iCs/>
            <w:rPrChange w:id="181" w:author="Katia Sofia Illescas Brol" w:date="2023-09-27T21:02:00Z">
              <w:rPr>
                <w:b/>
                <w:iCs/>
              </w:rPr>
            </w:rPrChange>
          </w:rPr>
          <w:t xml:space="preserve">Phenylalanine </w:t>
        </w:r>
        <w:proofErr w:type="gramStart"/>
        <w:r w:rsidRPr="000E13DA">
          <w:rPr>
            <w:iCs/>
            <w:rPrChange w:id="182" w:author="Katia Sofia Illescas Brol" w:date="2023-09-27T21:02:00Z">
              <w:rPr>
                <w:b/>
                <w:iCs/>
              </w:rPr>
            </w:rPrChange>
          </w:rPr>
          <w:t>was significantly decreased</w:t>
        </w:r>
        <w:proofErr w:type="gramEnd"/>
        <w:r w:rsidRPr="000E13DA">
          <w:rPr>
            <w:iCs/>
            <w:rPrChange w:id="183" w:author="Katia Sofia Illescas Brol" w:date="2023-09-27T21:02:00Z">
              <w:rPr>
                <w:b/>
                <w:iCs/>
              </w:rPr>
            </w:rPrChange>
          </w:rPr>
          <w:t xml:space="preserve"> in both patient cohorts, while leucine was significantly decreased in </w:t>
        </w:r>
        <w:proofErr w:type="spellStart"/>
        <w:r w:rsidRPr="000E13DA">
          <w:rPr>
            <w:iCs/>
            <w:rPrChange w:id="184" w:author="Katia Sofia Illescas Brol" w:date="2023-09-27T21:02:00Z">
              <w:rPr>
                <w:b/>
                <w:iCs/>
              </w:rPr>
            </w:rPrChange>
          </w:rPr>
          <w:t>hyperglutamatergic</w:t>
        </w:r>
        <w:proofErr w:type="spellEnd"/>
        <w:r w:rsidRPr="000E13DA">
          <w:rPr>
            <w:iCs/>
            <w:rPrChange w:id="185" w:author="Katia Sofia Illescas Brol" w:date="2023-09-27T21:02:00Z">
              <w:rPr>
                <w:b/>
                <w:iCs/>
              </w:rPr>
            </w:rPrChange>
          </w:rPr>
          <w:t xml:space="preserve"> patients</w:t>
        </w:r>
        <w:r>
          <w:rPr>
            <w:b/>
            <w:iCs/>
          </w:rPr>
          <w:t>.</w:t>
        </w:r>
      </w:ins>
      <w:ins w:id="186" w:author="Katia Sofia Illescas Brol" w:date="2023-09-27T20:58:00Z">
        <w:r>
          <w:rPr>
            <w:b/>
            <w:iCs/>
          </w:rPr>
          <w:t xml:space="preserve"> </w:t>
        </w:r>
      </w:ins>
      <w:ins w:id="187" w:author="Katia Sofia Illescas Brol" w:date="2023-09-27T21:01:00Z">
        <w:r>
          <w:rPr>
            <w:iCs/>
          </w:rPr>
          <w:t>Additionally, s</w:t>
        </w:r>
      </w:ins>
      <w:ins w:id="188" w:author="Katia Sofia Illescas Brol" w:date="2023-09-27T20:59:00Z">
        <w:r>
          <w:rPr>
            <w:iCs/>
          </w:rPr>
          <w:t>everal amino acids</w:t>
        </w:r>
      </w:ins>
      <w:ins w:id="189" w:author="Katia Sofia Illescas Brol" w:date="2023-09-27T21:01:00Z">
        <w:r>
          <w:rPr>
            <w:iCs/>
          </w:rPr>
          <w:t xml:space="preserve"> (glycine, serine,</w:t>
        </w:r>
      </w:ins>
      <w:ins w:id="190" w:author="Katia Sofia Illescas Brol" w:date="2023-09-27T21:02:00Z">
        <w:r>
          <w:rPr>
            <w:iCs/>
          </w:rPr>
          <w:t xml:space="preserve"> isoleucine,</w:t>
        </w:r>
      </w:ins>
      <w:ins w:id="191" w:author="Katia Sofia Illescas Brol" w:date="2023-09-27T21:01:00Z">
        <w:r>
          <w:rPr>
            <w:iCs/>
          </w:rPr>
          <w:t xml:space="preserve"> and valine)</w:t>
        </w:r>
      </w:ins>
      <w:ins w:id="192" w:author="Katia Sofia Illescas Brol" w:date="2023-09-27T20:59:00Z">
        <w:r>
          <w:rPr>
            <w:iCs/>
          </w:rPr>
          <w:t xml:space="preserve"> </w:t>
        </w:r>
      </w:ins>
      <w:proofErr w:type="gramStart"/>
      <w:ins w:id="193" w:author="Katia Sofia Illescas Brol" w:date="2023-09-27T21:01:00Z">
        <w:r>
          <w:rPr>
            <w:iCs/>
          </w:rPr>
          <w:t>were</w:t>
        </w:r>
      </w:ins>
      <w:ins w:id="194" w:author="Katia Sofia Illescas Brol" w:date="2023-09-27T20:59:00Z">
        <w:r>
          <w:rPr>
            <w:iCs/>
          </w:rPr>
          <w:t xml:space="preserve"> non-significantly decreased</w:t>
        </w:r>
        <w:proofErr w:type="gramEnd"/>
        <w:r>
          <w:rPr>
            <w:iCs/>
          </w:rPr>
          <w:t xml:space="preserve"> in both patient groups. </w:t>
        </w:r>
      </w:ins>
      <w:ins w:id="195" w:author="Katia Sofia Illescas Brol" w:date="2023-09-27T20:58:00Z">
        <w:r w:rsidRPr="000E13DA">
          <w:rPr>
            <w:iCs/>
            <w:rPrChange w:id="196" w:author="Katia Sofia Illescas Brol" w:date="2023-09-27T20:58:00Z">
              <w:rPr>
                <w:b/>
                <w:iCs/>
              </w:rPr>
            </w:rPrChange>
          </w:rPr>
          <w:t>It is noteworthy that</w:t>
        </w:r>
      </w:ins>
      <w:ins w:id="197" w:author="Katia Sofia Illescas Brol" w:date="2023-09-27T20:57:00Z">
        <w:r>
          <w:rPr>
            <w:iCs/>
          </w:rPr>
          <w:t xml:space="preserve"> g</w:t>
        </w:r>
      </w:ins>
      <w:ins w:id="198" w:author="Katia Sofia Illescas Brol" w:date="2023-09-27T20:55:00Z">
        <w:r>
          <w:rPr>
            <w:iCs/>
          </w:rPr>
          <w:t xml:space="preserve">lutamate was found to be significantly decreased only </w:t>
        </w:r>
      </w:ins>
      <w:ins w:id="199" w:author="Katia Sofia Illescas Brol" w:date="2023-09-27T20:56:00Z">
        <w:r>
          <w:rPr>
            <w:iCs/>
          </w:rPr>
          <w:t xml:space="preserve">in </w:t>
        </w:r>
        <w:proofErr w:type="spellStart"/>
        <w:r>
          <w:rPr>
            <w:iCs/>
          </w:rPr>
          <w:t>hypoglutamatergic</w:t>
        </w:r>
        <w:proofErr w:type="spellEnd"/>
        <w:r>
          <w:rPr>
            <w:iCs/>
          </w:rPr>
          <w:t xml:space="preserve"> patients compared to </w:t>
        </w:r>
        <w:proofErr w:type="spellStart"/>
        <w:r>
          <w:rPr>
            <w:iCs/>
          </w:rPr>
          <w:t>hyperglutamatergic</w:t>
        </w:r>
        <w:proofErr w:type="spellEnd"/>
        <w:r>
          <w:rPr>
            <w:iCs/>
          </w:rPr>
          <w:t xml:space="preserve"> patients</w:t>
        </w:r>
      </w:ins>
      <w:ins w:id="200" w:author="Katia Sofia Illescas Brol" w:date="2023-09-27T20:58:00Z">
        <w:r>
          <w:rPr>
            <w:iCs/>
          </w:rPr>
          <w:t xml:space="preserve">, but not between </w:t>
        </w:r>
        <w:proofErr w:type="gramStart"/>
        <w:r>
          <w:rPr>
            <w:iCs/>
          </w:rPr>
          <w:t>either patient group and</w:t>
        </w:r>
        <w:proofErr w:type="gramEnd"/>
        <w:r>
          <w:rPr>
            <w:iCs/>
          </w:rPr>
          <w:t xml:space="preserve"> controls</w:t>
        </w:r>
      </w:ins>
      <w:ins w:id="201" w:author="Katia Sofia Illescas Brol" w:date="2023-09-27T20:56:00Z">
        <w:r>
          <w:rPr>
            <w:iCs/>
          </w:rPr>
          <w:t>.</w:t>
        </w:r>
      </w:ins>
      <w:ins w:id="202" w:author="Katia Sofia Illescas Brol" w:date="2023-09-27T20:57:00Z">
        <w:r>
          <w:rPr>
            <w:iCs/>
          </w:rPr>
          <w:t xml:space="preserve"> </w:t>
        </w:r>
      </w:ins>
      <w:ins w:id="203" w:author="Katia Sofia Illescas Brol" w:date="2023-09-27T20:56:00Z">
        <w:r>
          <w:rPr>
            <w:iCs/>
          </w:rPr>
          <w:t xml:space="preserve"> </w:t>
        </w:r>
      </w:ins>
    </w:p>
    <w:p w:rsidR="00DE0AF9" w:rsidRDefault="00DE0AF9">
      <w:pPr>
        <w:rPr>
          <w:iCs/>
        </w:rPr>
      </w:pPr>
      <w:r>
        <w:rPr>
          <w:b/>
          <w:bCs/>
        </w:rPr>
        <w:t>Figure 5</w:t>
      </w:r>
      <w:r w:rsidRPr="001556EF">
        <w:rPr>
          <w:b/>
          <w:bCs/>
        </w:rPr>
        <w:t>.</w:t>
      </w:r>
      <w:r w:rsidRPr="001556EF">
        <w:t xml:space="preserve"> </w:t>
      </w:r>
      <w:r>
        <w:rPr>
          <w:b/>
          <w:bCs/>
          <w:iCs/>
        </w:rPr>
        <w:t>Tryptophan and BCAAs transport across the blood-brain barrier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A</w:t>
      </w:r>
      <w:r w:rsidRPr="000228CD">
        <w:rPr>
          <w:b/>
          <w:bCs/>
          <w:iCs/>
        </w:rPr>
        <w:t>)</w:t>
      </w:r>
      <w:r w:rsidRPr="000228CD">
        <w:rPr>
          <w:iCs/>
        </w:rPr>
        <w:t xml:space="preserve"> </w:t>
      </w:r>
      <w:r w:rsidRPr="007A150C">
        <w:rPr>
          <w:b/>
          <w:iCs/>
        </w:rPr>
        <w:t xml:space="preserve">Alterations in </w:t>
      </w:r>
      <w:r>
        <w:rPr>
          <w:b/>
          <w:iCs/>
        </w:rPr>
        <w:t>LNAAs in CSF samples</w:t>
      </w:r>
      <w:r>
        <w:rPr>
          <w:iCs/>
        </w:rPr>
        <w:t xml:space="preserve">: Valine and leucine were </w:t>
      </w:r>
      <w:r w:rsidRPr="001556EF">
        <w:rPr>
          <w:iCs/>
        </w:rPr>
        <w:t>decreased in patients</w:t>
      </w:r>
      <w:r>
        <w:rPr>
          <w:iCs/>
        </w:rPr>
        <w:t xml:space="preserve"> compared to controls (statistically significant for </w:t>
      </w:r>
      <w:del w:id="204" w:author="Katia Sofia Illescas Brol" w:date="2023-09-27T10:51:00Z">
        <w:r w:rsidDel="00100295">
          <w:rPr>
            <w:iCs/>
          </w:rPr>
          <w:delText>hyper-glutamatergic</w:delText>
        </w:r>
      </w:del>
      <w:proofErr w:type="spellStart"/>
      <w:ins w:id="205" w:author="Katia Sofia Illescas Brol" w:date="2023-09-27T10:51:00Z">
        <w:r>
          <w:rPr>
            <w:iCs/>
          </w:rPr>
          <w:t>hyperglutamatergic</w:t>
        </w:r>
      </w:ins>
      <w:proofErr w:type="spellEnd"/>
      <w:r>
        <w:rPr>
          <w:iCs/>
        </w:rPr>
        <w:t xml:space="preserve"> samples)</w:t>
      </w:r>
      <w:r w:rsidRPr="001556EF">
        <w:rPr>
          <w:iCs/>
        </w:rPr>
        <w:t xml:space="preserve">, while </w:t>
      </w:r>
      <w:r>
        <w:rPr>
          <w:iCs/>
        </w:rPr>
        <w:t>both</w:t>
      </w:r>
      <w:r w:rsidRPr="001556EF">
        <w:rPr>
          <w:iCs/>
        </w:rPr>
        <w:t xml:space="preserve"> groups had non-significantly </w:t>
      </w:r>
      <w:r>
        <w:rPr>
          <w:iCs/>
        </w:rPr>
        <w:t>altered</w:t>
      </w:r>
      <w:r w:rsidRPr="001556EF">
        <w:rPr>
          <w:iCs/>
        </w:rPr>
        <w:t xml:space="preserve"> levels of </w:t>
      </w:r>
      <w:r>
        <w:rPr>
          <w:iCs/>
        </w:rPr>
        <w:t xml:space="preserve">isoleucine and threonine. </w:t>
      </w:r>
      <w:r w:rsidRPr="0085630C">
        <w:rPr>
          <w:b/>
          <w:iCs/>
        </w:rPr>
        <w:t>B</w:t>
      </w:r>
      <w:proofErr w:type="gramStart"/>
      <w:r>
        <w:rPr>
          <w:b/>
          <w:iCs/>
        </w:rPr>
        <w:t>,C</w:t>
      </w:r>
      <w:proofErr w:type="gramEnd"/>
      <w:r w:rsidRPr="0085630C">
        <w:rPr>
          <w:b/>
          <w:iCs/>
        </w:rPr>
        <w:t>)</w:t>
      </w:r>
      <w:r w:rsidRPr="001556EF">
        <w:rPr>
          <w:b/>
          <w:bCs/>
          <w:iCs/>
        </w:rPr>
        <w:t xml:space="preserve"> </w:t>
      </w:r>
      <w:r>
        <w:rPr>
          <w:b/>
          <w:bCs/>
          <w:iCs/>
        </w:rPr>
        <w:t xml:space="preserve">Analysis of the expression of </w:t>
      </w:r>
      <w:r w:rsidRPr="00216E5B">
        <w:rPr>
          <w:b/>
          <w:bCs/>
          <w:i/>
          <w:iCs/>
        </w:rPr>
        <w:t>SLC7A5</w:t>
      </w:r>
      <w:r>
        <w:rPr>
          <w:b/>
          <w:bCs/>
          <w:iCs/>
        </w:rPr>
        <w:t xml:space="preserve"> (LAT1) in brain samples from </w:t>
      </w:r>
      <w:proofErr w:type="spellStart"/>
      <w:r>
        <w:rPr>
          <w:b/>
          <w:bCs/>
          <w:iCs/>
        </w:rPr>
        <w:t>Rett</w:t>
      </w:r>
      <w:proofErr w:type="spellEnd"/>
      <w:r>
        <w:rPr>
          <w:b/>
          <w:bCs/>
          <w:iCs/>
        </w:rPr>
        <w:t xml:space="preserve"> mouse models</w:t>
      </w:r>
      <w:r w:rsidRPr="001556EF">
        <w:rPr>
          <w:b/>
          <w:bCs/>
          <w:iCs/>
        </w:rPr>
        <w:t>.</w:t>
      </w:r>
      <w:r>
        <w:rPr>
          <w:b/>
          <w:bCs/>
          <w:iCs/>
        </w:rPr>
        <w:t xml:space="preserve"> </w:t>
      </w:r>
      <w:r>
        <w:rPr>
          <w:bCs/>
          <w:iCs/>
        </w:rPr>
        <w:t xml:space="preserve">Three different brain samples </w:t>
      </w:r>
      <w:proofErr w:type="gramStart"/>
      <w:r>
        <w:rPr>
          <w:bCs/>
          <w:iCs/>
        </w:rPr>
        <w:t>were analyzed</w:t>
      </w:r>
      <w:proofErr w:type="gramEnd"/>
      <w:r>
        <w:rPr>
          <w:bCs/>
          <w:iCs/>
        </w:rPr>
        <w:t xml:space="preserve"> for each group (</w:t>
      </w:r>
      <w:proofErr w:type="spellStart"/>
      <w:r>
        <w:rPr>
          <w:bCs/>
          <w:iCs/>
        </w:rPr>
        <w:t>Rett</w:t>
      </w:r>
      <w:proofErr w:type="spellEnd"/>
      <w:r>
        <w:rPr>
          <w:bCs/>
          <w:iCs/>
        </w:rPr>
        <w:t xml:space="preserve"> and controls) in two independent experiments. </w:t>
      </w:r>
      <w:r>
        <w:rPr>
          <w:b/>
          <w:bCs/>
          <w:iCs/>
        </w:rPr>
        <w:t>B</w:t>
      </w:r>
      <w:r w:rsidRPr="00C548F2">
        <w:rPr>
          <w:b/>
          <w:bCs/>
          <w:iCs/>
        </w:rPr>
        <w:t>)</w:t>
      </w:r>
      <w:r>
        <w:rPr>
          <w:bCs/>
          <w:iCs/>
        </w:rPr>
        <w:t xml:space="preserve"> </w:t>
      </w:r>
      <w:r>
        <w:rPr>
          <w:iCs/>
        </w:rPr>
        <w:t xml:space="preserve">Representative blot of the expression of SLC7A5 </w:t>
      </w:r>
      <w:proofErr w:type="gramStart"/>
      <w:r>
        <w:rPr>
          <w:iCs/>
        </w:rPr>
        <w:t>is shown</w:t>
      </w:r>
      <w:proofErr w:type="gramEnd"/>
      <w:r>
        <w:rPr>
          <w:iCs/>
        </w:rPr>
        <w:t xml:space="preserve">, where tubulin has been used as a loading control. </w:t>
      </w:r>
      <w:r>
        <w:rPr>
          <w:b/>
          <w:bCs/>
          <w:iCs/>
        </w:rPr>
        <w:t>C</w:t>
      </w:r>
      <w:r w:rsidRPr="00C548F2">
        <w:rPr>
          <w:b/>
          <w:bCs/>
          <w:iCs/>
        </w:rPr>
        <w:t>)</w:t>
      </w:r>
      <w:r>
        <w:rPr>
          <w:b/>
          <w:iCs/>
        </w:rPr>
        <w:t xml:space="preserve"> </w:t>
      </w:r>
      <w:r>
        <w:rPr>
          <w:iCs/>
        </w:rPr>
        <w:t xml:space="preserve">Quantification with </w:t>
      </w:r>
      <w:proofErr w:type="spellStart"/>
      <w:r>
        <w:rPr>
          <w:iCs/>
        </w:rPr>
        <w:t>ImageJ</w:t>
      </w:r>
      <w:proofErr w:type="spellEnd"/>
      <w:r>
        <w:rPr>
          <w:iCs/>
        </w:rPr>
        <w:t xml:space="preserve"> of all the experiments; ** p-vale &lt; 0.001</w:t>
      </w:r>
    </w:p>
    <w:p w:rsidR="00DE0AF9" w:rsidRDefault="00DE0AF9">
      <w:pPr>
        <w:rPr>
          <w:iCs/>
        </w:rPr>
      </w:pPr>
    </w:p>
    <w:tbl>
      <w:tblPr>
        <w:tblW w:w="109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709"/>
        <w:gridCol w:w="425"/>
        <w:gridCol w:w="425"/>
        <w:gridCol w:w="992"/>
        <w:gridCol w:w="993"/>
        <w:gridCol w:w="850"/>
        <w:gridCol w:w="1172"/>
        <w:gridCol w:w="1209"/>
        <w:gridCol w:w="2149"/>
        <w:gridCol w:w="1193"/>
      </w:tblGrid>
      <w:tr w:rsidR="00DE0AF9" w:rsidRPr="00F049A9" w:rsidTr="00491963">
        <w:trPr>
          <w:trHeight w:val="645"/>
          <w:jc w:val="center"/>
        </w:trPr>
        <w:tc>
          <w:tcPr>
            <w:tcW w:w="851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  <w:t xml:space="preserve">ID 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  <w:t>Disease</w:t>
            </w:r>
            <w:proofErr w:type="spellEnd"/>
            <w:r w:rsidRPr="00F049A9"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  <w:t>group</w:t>
            </w:r>
            <w:proofErr w:type="spellEnd"/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>Age</w:t>
            </w:r>
            <w:proofErr w:type="spellEnd"/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 xml:space="preserve"> at LP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  <w:t>Sex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 xml:space="preserve">5HIAA 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(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nmol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/L)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>HVA</w:t>
            </w:r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(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nmol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/L)</w:t>
            </w:r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>HVA/5-HIAA</w:t>
            </w:r>
          </w:p>
        </w:tc>
        <w:tc>
          <w:tcPr>
            <w:tcW w:w="1188" w:type="dxa"/>
            <w:tcBorders>
              <w:top w:val="single" w:sz="8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sz w:val="14"/>
                <w:szCs w:val="20"/>
                <w:lang w:val="es-ES" w:eastAsia="es-ES"/>
              </w:rPr>
              <w:t>Gene</w:t>
            </w:r>
          </w:p>
        </w:tc>
        <w:tc>
          <w:tcPr>
            <w:tcW w:w="1081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>Mutation</w:t>
            </w:r>
            <w:proofErr w:type="spellEnd"/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2261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>Clinical</w:t>
            </w:r>
            <w:proofErr w:type="spellEnd"/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val="es-ES" w:eastAsia="es-ES"/>
              </w:rPr>
              <w:t>presentation</w:t>
            </w:r>
            <w:proofErr w:type="spellEnd"/>
          </w:p>
        </w:tc>
        <w:tc>
          <w:tcPr>
            <w:tcW w:w="1193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20"/>
                <w:lang w:eastAsia="es-ES"/>
              </w:rPr>
              <w:t>Medications at time of lumbar puncture</w:t>
            </w:r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62 (87-366)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330 (202-596)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5,32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GRIN2B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NM_015378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p.(Pro553Thr)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Neurodevelopmental encephalopathy, global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developmenta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delay, profound intellectual disability,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hypotonia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, no ambulation,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behaviour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disorder.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br/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Partial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epilepsy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(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clonic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and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myoclonic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seizures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).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Levopromazine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, carbamazepine, melatonin, L-Serine</w:t>
            </w:r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106 (106-316)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529 (304-658)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4,99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GRIN2B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NM_015378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p.(Arg696His)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Neurodevelopmental encephalopathy, severe intellectual disability, autism, hyperkinetic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behaviour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, aggressiveness with autistic traits, multifocal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epileptiform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discharges without clinical seizures,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hypotonia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, walking with limitations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None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220 (217-1142)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439 (354-1328)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GRIN1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NM_007327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p.(Gly641Arg)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Global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developmenta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delay, Severe intellectual disability, hyperkinesia,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dyskinetic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movements, hands-washing stereotypies,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hypotonia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, no ambulation.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br/>
              <w:t>Partial epilepsy (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oculocephalic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crisis,  onset at 5 months) that remitted with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acid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None</w:t>
            </w:r>
            <w:proofErr w:type="spellEnd"/>
          </w:p>
        </w:tc>
      </w:tr>
      <w:tr w:rsidR="00DE0AF9" w:rsidRPr="00F049A9" w:rsidTr="00491963">
        <w:trPr>
          <w:trHeight w:val="601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47 (63-185)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126 (156-410)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2,68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GRIN2B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NM_015378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t (1;12)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br/>
              <w:t>(1;12)(p13;q13)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Global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developmenta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delay, moderate intellectual disability, attention deficit hyperactivity disorder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Guanfacine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Melatonin</w:t>
            </w:r>
            <w:proofErr w:type="spellEnd"/>
          </w:p>
        </w:tc>
      </w:tr>
      <w:tr w:rsidR="00DE0AF9" w:rsidRPr="00F049A9" w:rsidTr="00491963">
        <w:trPr>
          <w:trHeight w:val="959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56 (63-185)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156 (156-410)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2,79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GRIN2B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NM_015378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p.(Arg926*)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Global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developmenta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delay, mild intellectual disability, multifocal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epileptiform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discharges without clinical seizures, attention deficit hyperactivity disorder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None</w:t>
            </w:r>
            <w:proofErr w:type="spellEnd"/>
          </w:p>
        </w:tc>
      </w:tr>
      <w:tr w:rsidR="00DE0AF9" w:rsidRPr="00F049A9" w:rsidTr="00491963">
        <w:trPr>
          <w:trHeight w:val="1271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GRIN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104 (87-366)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377 (202 - 596)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3,63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>GRIN2B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NM_015378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p.(Pro553Thr)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Neurodevelopmental encephalopathy, global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developmenta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delay, profound intellectual disability,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hypotonia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, caregiver assistance walking,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hyperkynetic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movements,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behaviour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disorder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br/>
              <w:t>Epileptic spasms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BECD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Levetiracetam</w:t>
            </w:r>
            <w:proofErr w:type="spellEnd"/>
          </w:p>
        </w:tc>
      </w:tr>
      <w:tr w:rsidR="00DE0AF9" w:rsidRPr="00F049A9" w:rsidTr="00491963">
        <w:trPr>
          <w:trHeight w:val="879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lastRenderedPageBreak/>
              <w:t>STXBP1.1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STXBP1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124 (106-316)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310 (304-658)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2,5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STXBP1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NM_001032221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p.(Arg406Cys)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Global developmental delay, congenital microcephaly. Epilepsy, generalized-onset and myoclonic seizure.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Stereotypy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Limb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dystonia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and tremor.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Severe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intellectual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disability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Unknown</w:t>
            </w:r>
            <w:proofErr w:type="spellEnd"/>
          </w:p>
        </w:tc>
      </w:tr>
      <w:tr w:rsidR="00DE0AF9" w:rsidRPr="00F049A9" w:rsidTr="00491963">
        <w:trPr>
          <w:trHeight w:val="695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STXBP1.2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STXBP1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164 (170-490)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578 (344-906)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3,52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STXBP1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NM_001032221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p.(Met602Val)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Global developmental delay. Epilepsy, infantile spasms and generalized-onset seizures.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Severe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intellectual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disability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Levetiracetam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acid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carbamazepine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STXBP1.3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STXBP1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85 (63-185)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289 (156-410)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3,4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STXBP1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NM_001032221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p.(Ile55Lys)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Infantile onset. Global developmental delay with prominent speech and language development. Autistic behavior. Intellectual disability, severe. Stereotypical body </w:t>
            </w:r>
            <w:proofErr w:type="gram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rocking .</w:t>
            </w:r>
            <w:proofErr w:type="gram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Behavioural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abnormalities.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None</w:t>
            </w:r>
            <w:proofErr w:type="spellEnd"/>
          </w:p>
        </w:tc>
      </w:tr>
      <w:tr w:rsidR="00DE0AF9" w:rsidRPr="00491963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STXBP1.4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STXBP1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70 (87-366)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344 (202-596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4,91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>STXBP1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NM_001032221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p.(Gly417AlafsX7)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Neurodevelopmental delay. Generalized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hypotonia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. Postnatal microcephaly.  Epileptic encephalopathy. Postnatal microcephaly. Action tremor. Nystagmus. Spastic tetraplegia Behavioral abnormality.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acid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clonazepam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pregabaline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rufinamide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</w:p>
        </w:tc>
      </w:tr>
      <w:tr w:rsidR="00DE0AF9" w:rsidRPr="00F049A9" w:rsidTr="00491963">
        <w:trPr>
          <w:trHeight w:val="552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CDKL5.1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CDKL5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144 (106-316)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434 (304-658)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3,01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CDKL5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NM_001323289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p.(Ser196Trp)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Early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onset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epileptic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encephalopathy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Levetiracetam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vigabatrine</w:t>
            </w:r>
            <w:proofErr w:type="spellEnd"/>
          </w:p>
        </w:tc>
      </w:tr>
      <w:tr w:rsidR="00DE0AF9" w:rsidRPr="00F049A9" w:rsidTr="00491963">
        <w:trPr>
          <w:trHeight w:val="836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CDKL5.2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CDKL5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8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65 (87-366)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267 (158-596)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4,25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>CDKL5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16"/>
                <w:lang w:val="es-ES" w:eastAsia="es-ES"/>
              </w:rPr>
              <w:t>NM_001323289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p.(Gln902Stop)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Early onset epileptic encephalopathy (1st month).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Neurodvelopmental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delay detected at 5 months.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Behavioural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abnormalities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with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autolysis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Carbamazepine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176 (87-366)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590 (158-596)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3,35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p.(Glu137Gly)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syndrome.Severe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scoliosis and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epliepsy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levetiracetam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117 (170-490)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493 (344-906)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4,21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p.(Cys502Thr)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syndrome. No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eplipetic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activity. Apnea and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hyperpnea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that </w:t>
            </w:r>
            <w:proofErr w:type="gram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are well controlled</w:t>
            </w:r>
            <w:proofErr w:type="gram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with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topamax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.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None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123 (87-366)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391 (158-596)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3,18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p.(Arg255X)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syndrome. Refractory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epliepsy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, dysphagia and severe apnea/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yperpnea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Recurrent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pneumonia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Died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at 11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y.o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acid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phenobarbital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clobazam</w:t>
            </w:r>
            <w:proofErr w:type="spellEnd"/>
          </w:p>
        </w:tc>
      </w:tr>
      <w:tr w:rsidR="00DE0AF9" w:rsidRPr="00F049A9" w:rsidTr="00491963">
        <w:trPr>
          <w:trHeight w:val="917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242 (87-156)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510 (184-464)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2,11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p.(Lys321GlyfsX6)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syndrome. Drug-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responssive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epilepsy. No scoliosis. Speech is preserved.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Zonisamide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Ethosuximide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risperidone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162 (106-316)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502 (304-658)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3,10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p.(Arg309Trp)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Male with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 (his mother was a carrier for the mutation). Epilepsy with debut at 3 years old. Ocular revulsion with generalized hypertonia and clonus of 4 limbs.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acid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risperidone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Levomepromazine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90 (106-316)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292 (304-658)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3,24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p.(Arg270X)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syndrome. Spastic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tetraparesia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with possible mandibular dystonia. Pathologic EEG without clinical crisis. Left scoliosis. Repetitive pneumonias. Died at 17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y.o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.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 </w:t>
            </w:r>
          </w:p>
        </w:tc>
      </w:tr>
      <w:tr w:rsidR="00DE0AF9" w:rsidRPr="00F049A9" w:rsidTr="00491963">
        <w:trPr>
          <w:trHeight w:val="569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210 (87-366)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658 (237-596)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3,13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p.(Arg306Cys)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 </w:t>
            </w:r>
          </w:p>
        </w:tc>
      </w:tr>
      <w:tr w:rsidR="00DE0AF9" w:rsidRPr="00F049A9" w:rsidTr="00491963">
        <w:trPr>
          <w:trHeight w:val="713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140 (82-140)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336 (156-336)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2,40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p.(Arg294X)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 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Carbamazepine</w:t>
            </w:r>
            <w:proofErr w:type="spellEnd"/>
          </w:p>
        </w:tc>
      </w:tr>
      <w:tr w:rsidR="00DE0AF9" w:rsidRPr="00F049A9" w:rsidTr="00491963">
        <w:trPr>
          <w:trHeight w:val="985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lastRenderedPageBreak/>
              <w:t>MECP2.9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11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65 (63-185)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298 (156-410)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4,58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p.(Ser229Leu)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syndrome. Daily crises of facial clonus of the right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hemiface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lasting up to 10 minutes.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Scoliosis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acid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carbamazepine</w:t>
            </w:r>
            <w:proofErr w:type="spellEnd"/>
          </w:p>
        </w:tc>
      </w:tr>
      <w:tr w:rsidR="00DE0AF9" w:rsidRPr="00F049A9" w:rsidTr="00491963">
        <w:trPr>
          <w:trHeight w:val="701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114 (170-490)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586 (344-906)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5,14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p.(Arg255Stop)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syndrome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Epilepsy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Scoliosis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Valproic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acid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,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clobazam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87 (170-490)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256 (344-906)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3,05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p.(Thr158Met)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Pharmacorefractory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epilepsy with polymorphic seizures, debut at the age of 4 years 11 months, uncontrolled.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Mild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global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developmental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delay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.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Hypovitaminosis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D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None</w:t>
            </w:r>
            <w:proofErr w:type="spellEnd"/>
          </w:p>
        </w:tc>
      </w:tr>
      <w:tr w:rsidR="00DE0AF9" w:rsidRPr="00F049A9" w:rsidTr="00491963">
        <w:trPr>
          <w:trHeight w:val="1140"/>
          <w:jc w:val="center"/>
        </w:trPr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MECP2.12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MECP2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sz w:val="14"/>
                <w:szCs w:val="20"/>
                <w:lang w:val="es-ES" w:eastAsia="es-ES"/>
              </w:rPr>
              <w:t>F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103 (106-316)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428 (304-658)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noWrap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b/>
                <w:bCs/>
                <w:color w:val="548235"/>
                <w:sz w:val="14"/>
                <w:szCs w:val="20"/>
                <w:lang w:val="es-ES" w:eastAsia="es-ES"/>
              </w:rPr>
              <w:t>4,16 (1,5-3,5)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20"/>
                <w:lang w:val="es-ES" w:eastAsia="es-ES"/>
              </w:rPr>
              <w:t xml:space="preserve">MECP2     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br/>
            </w:r>
            <w:r w:rsidRPr="00F049A9">
              <w:rPr>
                <w:rFonts w:ascii="Calibri" w:eastAsia="Times New Roman" w:hAnsi="Calibri" w:cs="Calibri"/>
                <w:sz w:val="14"/>
                <w:szCs w:val="16"/>
                <w:lang w:val="es-ES" w:eastAsia="es-ES"/>
              </w:rPr>
              <w:t>NM_004992.4</w:t>
            </w:r>
            <w:r w:rsidRPr="00F049A9">
              <w:rPr>
                <w:rFonts w:ascii="Calibri" w:eastAsia="Times New Roman" w:hAnsi="Calibri" w:cs="Calibri"/>
                <w:i/>
                <w:iCs/>
                <w:sz w:val="14"/>
                <w:szCs w:val="20"/>
                <w:lang w:val="es-ES" w:eastAsia="es-ES"/>
              </w:rPr>
              <w:t xml:space="preserve">          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p.(SerArg_fsTer12)</w:t>
            </w:r>
          </w:p>
        </w:tc>
        <w:tc>
          <w:tcPr>
            <w:tcW w:w="22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>Rett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t xml:space="preserve"> syndrome. Progressive microcephaly. Developmental regression. Sudden episodic apnea. Stereotypy. Autistic behavior. Global developmental delay 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eastAsia="es-ES"/>
              </w:rPr>
              <w:br/>
              <w:t xml:space="preserve">Strabismus. </w:t>
            </w:r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EEG </w:t>
            </w: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abnormality</w:t>
            </w:r>
            <w:proofErr w:type="spellEnd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 xml:space="preserve"> 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3FF"/>
            <w:vAlign w:val="center"/>
            <w:hideMark/>
          </w:tcPr>
          <w:p w:rsidR="00DE0AF9" w:rsidRPr="00F049A9" w:rsidRDefault="00DE0AF9" w:rsidP="00491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</w:pPr>
            <w:proofErr w:type="spellStart"/>
            <w:r w:rsidRPr="00F049A9">
              <w:rPr>
                <w:rFonts w:ascii="Calibri" w:eastAsia="Times New Roman" w:hAnsi="Calibri" w:cs="Calibri"/>
                <w:color w:val="000000"/>
                <w:sz w:val="14"/>
                <w:szCs w:val="20"/>
                <w:lang w:val="es-ES" w:eastAsia="es-ES"/>
              </w:rPr>
              <w:t>Topiramate</w:t>
            </w:r>
            <w:proofErr w:type="spellEnd"/>
          </w:p>
        </w:tc>
      </w:tr>
    </w:tbl>
    <w:p w:rsidR="00DE0AF9" w:rsidRDefault="00DE0AF9">
      <w:pPr>
        <w:rPr>
          <w:iCs/>
        </w:rPr>
      </w:pPr>
    </w:p>
    <w:p w:rsidR="00DE0AF9" w:rsidRDefault="00DE0AF9"/>
    <w:p w:rsidR="00DE0AF9" w:rsidRDefault="00DE0AF9">
      <w:r w:rsidRPr="00F049A9">
        <w:rPr>
          <w:b/>
          <w:bCs/>
          <w:iCs/>
          <w:noProof/>
          <w:lang w:eastAsia="es-ES"/>
        </w:rPr>
        <w:t xml:space="preserve">Table 1: Patients major findings and description summary. </w:t>
      </w:r>
      <w:ins w:id="206" w:author="Katia Sofia Illescas Brol" w:date="2023-09-27T20:06:00Z">
        <w:r w:rsidRPr="00571FB0">
          <w:rPr>
            <w:bCs/>
            <w:iCs/>
            <w:noProof/>
            <w:lang w:eastAsia="es-ES"/>
            <w:rPrChange w:id="207" w:author="Katia Sofia Illescas Brol" w:date="2023-09-27T20:07:00Z">
              <w:rPr>
                <w:b/>
                <w:bCs/>
                <w:iCs/>
                <w:noProof/>
                <w:lang w:eastAsia="es-ES"/>
              </w:rPr>
            </w:rPrChange>
          </w:rPr>
          <w:t>Description of patient characteristics at the time of lumbar puncture</w:t>
        </w:r>
      </w:ins>
      <w:ins w:id="208" w:author="Katia Sofia Illescas Brol" w:date="2023-09-27T20:07:00Z">
        <w:r>
          <w:rPr>
            <w:b/>
            <w:bCs/>
            <w:iCs/>
            <w:noProof/>
            <w:lang w:eastAsia="es-ES"/>
          </w:rPr>
          <w:t xml:space="preserve">. </w:t>
        </w:r>
      </w:ins>
      <w:ins w:id="209" w:author="Katia Sofia Illescas Brol" w:date="2023-09-27T19:59:00Z">
        <w:r w:rsidRPr="00571FB0">
          <w:rPr>
            <w:bCs/>
            <w:iCs/>
            <w:noProof/>
            <w:lang w:eastAsia="es-ES"/>
            <w:rPrChange w:id="210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 xml:space="preserve">Age at LP: age </w:t>
        </w:r>
      </w:ins>
      <w:ins w:id="211" w:author="Katia Sofia Illescas Brol" w:date="2023-09-27T20:04:00Z">
        <w:r w:rsidRPr="00571FB0">
          <w:rPr>
            <w:bCs/>
            <w:iCs/>
            <w:noProof/>
            <w:lang w:eastAsia="es-ES"/>
            <w:rPrChange w:id="212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>at the time</w:t>
        </w:r>
      </w:ins>
      <w:ins w:id="213" w:author="Katia Sofia Illescas Brol" w:date="2023-09-27T19:59:00Z">
        <w:r w:rsidRPr="00571FB0">
          <w:rPr>
            <w:bCs/>
            <w:iCs/>
            <w:noProof/>
            <w:lang w:eastAsia="es-ES"/>
            <w:rPrChange w:id="214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 xml:space="preserve"> lumbar puncture was taken</w:t>
        </w:r>
      </w:ins>
      <w:ins w:id="215" w:author="Katia Sofia Illescas Brol" w:date="2023-09-27T20:00:00Z">
        <w:r w:rsidRPr="00571FB0">
          <w:rPr>
            <w:bCs/>
            <w:iCs/>
            <w:noProof/>
            <w:lang w:eastAsia="es-ES"/>
            <w:rPrChange w:id="216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>;</w:t>
        </w:r>
      </w:ins>
      <w:ins w:id="217" w:author="Katia Sofia Illescas Brol" w:date="2023-09-27T19:59:00Z">
        <w:r w:rsidRPr="00571FB0">
          <w:rPr>
            <w:bCs/>
            <w:iCs/>
            <w:noProof/>
            <w:lang w:eastAsia="es-ES"/>
            <w:rPrChange w:id="218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 xml:space="preserve"> </w:t>
        </w:r>
      </w:ins>
      <w:ins w:id="219" w:author="Katia Sofia Illescas Brol" w:date="2023-09-27T20:00:00Z">
        <w:r w:rsidRPr="00571FB0">
          <w:rPr>
            <w:bCs/>
            <w:iCs/>
            <w:noProof/>
            <w:lang w:eastAsia="es-ES"/>
            <w:rPrChange w:id="220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>Sex: M=Male, F=Female; 5HIAA</w:t>
        </w:r>
      </w:ins>
      <w:ins w:id="221" w:author="Katia Sofia Illescas Brol" w:date="2023-09-27T20:01:00Z">
        <w:r w:rsidRPr="00571FB0">
          <w:rPr>
            <w:bCs/>
            <w:iCs/>
            <w:noProof/>
            <w:lang w:eastAsia="es-ES"/>
            <w:rPrChange w:id="222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>=</w:t>
        </w:r>
        <w:r w:rsidRPr="00571FB0">
          <w:t xml:space="preserve"> </w:t>
        </w:r>
        <w:r w:rsidRPr="00571FB0">
          <w:rPr>
            <w:bCs/>
            <w:iCs/>
            <w:noProof/>
            <w:lang w:eastAsia="es-ES"/>
            <w:rPrChange w:id="223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>5-Hydroxyindoleacetic acid, HVA=Homovanillic acid</w:t>
        </w:r>
      </w:ins>
      <w:ins w:id="224" w:author="Katia Sofia Illescas Brol" w:date="2023-09-27T20:02:00Z">
        <w:r w:rsidRPr="00571FB0">
          <w:rPr>
            <w:bCs/>
            <w:iCs/>
            <w:noProof/>
            <w:lang w:eastAsia="es-ES"/>
            <w:rPrChange w:id="225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 xml:space="preserve"> </w:t>
        </w:r>
      </w:ins>
      <w:ins w:id="226" w:author="Katia Sofia Illescas Brol" w:date="2023-09-27T20:03:00Z">
        <w:r w:rsidRPr="00571FB0">
          <w:rPr>
            <w:bCs/>
            <w:iCs/>
            <w:noProof/>
            <w:lang w:eastAsia="es-ES"/>
            <w:rPrChange w:id="227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 xml:space="preserve">(these were measured at the time of lumbar puncture by </w:t>
        </w:r>
        <w:r w:rsidRPr="00571FB0">
          <w:rPr>
            <w:bCs/>
            <w:iCs/>
            <w:noProof/>
            <w:highlight w:val="yellow"/>
            <w:lang w:eastAsia="es-ES"/>
            <w:rPrChange w:id="228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>HPLC</w:t>
        </w:r>
        <w:r w:rsidRPr="00571FB0">
          <w:rPr>
            <w:bCs/>
            <w:iCs/>
            <w:noProof/>
            <w:lang w:eastAsia="es-ES"/>
            <w:rPrChange w:id="229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>)</w:t>
        </w:r>
      </w:ins>
      <w:ins w:id="230" w:author="Katia Sofia Illescas Brol" w:date="2023-09-27T20:11:00Z">
        <w:r>
          <w:rPr>
            <w:bCs/>
            <w:iCs/>
            <w:noProof/>
            <w:lang w:eastAsia="es-ES"/>
          </w:rPr>
          <w:t>; Gene = common name and RefSeq accession number of mutated gene</w:t>
        </w:r>
      </w:ins>
      <w:ins w:id="231" w:author="Katia Sofia Illescas Brol" w:date="2023-09-27T20:04:00Z">
        <w:r w:rsidRPr="00571FB0">
          <w:rPr>
            <w:bCs/>
            <w:iCs/>
            <w:noProof/>
            <w:lang w:eastAsia="es-ES"/>
            <w:rPrChange w:id="232" w:author="Katia Sofia Illescas Brol" w:date="2023-09-27T20:06:00Z">
              <w:rPr>
                <w:b/>
                <w:bCs/>
                <w:iCs/>
                <w:noProof/>
                <w:lang w:eastAsia="es-ES"/>
              </w:rPr>
            </w:rPrChange>
          </w:rPr>
          <w:t xml:space="preserve">. </w:t>
        </w:r>
      </w:ins>
    </w:p>
    <w:p w:rsidR="001A546E" w:rsidRDefault="00DE0AF9"/>
    <w:sectPr w:rsidR="001A5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atia Sofia Illescas Brol">
    <w15:presenceInfo w15:providerId="AD" w15:userId="S-1-5-21-2500443335-2194351053-740524581-459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AF9"/>
    <w:rsid w:val="00041C9D"/>
    <w:rsid w:val="00BB51D8"/>
    <w:rsid w:val="00D44C39"/>
    <w:rsid w:val="00DE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4623"/>
  <w15:chartTrackingRefBased/>
  <w15:docId w15:val="{2252C9D7-9BF8-438E-83AE-DA84B118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0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AF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1955</Words>
  <Characters>11146</Characters>
  <Application>Microsoft Office Word</Application>
  <DocSecurity>0</DocSecurity>
  <Lines>92</Lines>
  <Paragraphs>26</Paragraphs>
  <ScaleCrop>false</ScaleCrop>
  <Company>HSJDBCN</Company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Sofia Illescas Brol</dc:creator>
  <cp:keywords/>
  <dc:description/>
  <cp:lastModifiedBy>Katia Sofia Illescas Brol</cp:lastModifiedBy>
  <cp:revision>1</cp:revision>
  <dcterms:created xsi:type="dcterms:W3CDTF">2023-09-27T19:05:00Z</dcterms:created>
  <dcterms:modified xsi:type="dcterms:W3CDTF">2023-09-27T19:13:00Z</dcterms:modified>
</cp:coreProperties>
</file>